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6BE9" w14:textId="77777777" w:rsidR="00D14BB5" w:rsidRDefault="005D7F74">
      <w:r>
        <w:rPr>
          <w:noProof/>
        </w:rPr>
        <mc:AlternateContent>
          <mc:Choice Requires="wps">
            <w:drawing>
              <wp:anchor distT="0" distB="0" distL="114300" distR="114300" simplePos="0" relativeHeight="251659264" behindDoc="0" locked="0" layoutInCell="1" allowOverlap="1" wp14:anchorId="4712DC96" wp14:editId="39A539D0">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14311363" w14:textId="77777777" w:rsidR="00D14BB5" w:rsidRPr="003B7E35" w:rsidRDefault="005D7F74">
                            <w:pPr>
                              <w:spacing w:line="240" w:lineRule="auto"/>
                              <w:contextualSpacing/>
                              <w:rPr>
                                <w:lang w:val="en-US"/>
                              </w:rPr>
                            </w:pPr>
                            <w:r>
                              <w:rPr>
                                <w:noProof/>
                                <w:position w:val="-6"/>
                              </w:rPr>
                              <w:drawing>
                                <wp:inline distT="0" distB="0" distL="0" distR="0" wp14:anchorId="528C59CB" wp14:editId="6D5DB2A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3B7E35">
                              <w:rPr>
                                <w:rFonts w:ascii="Roboto" w:hAnsi="Roboto"/>
                                <w:color w:val="0F2B46"/>
                                <w:szCs w:val="18"/>
                                <w:lang w:val="en-US"/>
                              </w:rPr>
                              <w:t xml:space="preserve"> </w:t>
                            </w:r>
                            <w:hyperlink r:id="rId9" w:tooltip="Doc Translator - www.onlinedoctranslator.com" w:history="1">
                              <w:r w:rsidRPr="003B7E35">
                                <w:rPr>
                                  <w:rFonts w:ascii="Roboto" w:hAnsi="Roboto"/>
                                  <w:color w:val="0F2B46"/>
                                  <w:sz w:val="18"/>
                                  <w:szCs w:val="18"/>
                                  <w:lang w:val="en-US"/>
                                </w:rPr>
                                <w:t xml:space="preserve">Translated from French to English - </w:t>
                              </w:r>
                              <w:r w:rsidRPr="003B7E35">
                                <w:rPr>
                                  <w:rFonts w:ascii="Roboto" w:hAnsi="Roboto"/>
                                  <w:color w:val="0F2B46"/>
                                  <w:sz w:val="18"/>
                                  <w:szCs w:val="18"/>
                                  <w:u w:val="single"/>
                                  <w:lang w:val="en-US"/>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4712DC96"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" fillcolor="#f2f2f2" stroked="f">
                <v:textbox inset=",0,,0">
                  <w:txbxContent>
                    <w:p w14:paraId="14311363" w14:textId="77777777" w:rsidR="00D14BB5" w:rsidRPr="003B7E35" w:rsidRDefault="005D7F74">
                      <w:pPr>
                        <w:spacing w:line="240" w:lineRule="auto"/>
                        <w:contextualSpacing/>
                        <w:rPr>
                          <w:lang w:val="en-US"/>
                        </w:rPr>
                      </w:pPr>
                      <w:r>
                        <w:rPr>
                          <w:noProof/>
                          <w:position w:val="-6"/>
                        </w:rPr>
                        <w:drawing>
                          <wp:inline distT="0" distB="0" distL="0" distR="0" wp14:anchorId="528C59CB" wp14:editId="6D5DB2A2">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3B7E35">
                        <w:rPr>
                          <w:rFonts w:ascii="Roboto" w:hAnsi="Roboto"/>
                          <w:color w:val="0F2B46"/>
                          <w:szCs w:val="18"/>
                          <w:lang w:val="en-US"/>
                        </w:rPr>
                        <w:t xml:space="preserve"> </w:t>
                      </w:r>
                      <w:hyperlink r:id="rId10" w:tooltip="Doc Translator - www.onlinedoctranslator.com" w:history="1">
                        <w:r w:rsidRPr="003B7E35">
                          <w:rPr>
                            <w:rFonts w:ascii="Roboto" w:hAnsi="Roboto"/>
                            <w:color w:val="0F2B46"/>
                            <w:sz w:val="18"/>
                            <w:szCs w:val="18"/>
                            <w:lang w:val="en-US"/>
                          </w:rPr>
                          <w:t xml:space="preserve">Translated from French to English - </w:t>
                        </w:r>
                        <w:r w:rsidRPr="003B7E35">
                          <w:rPr>
                            <w:rFonts w:ascii="Roboto" w:hAnsi="Roboto"/>
                            <w:color w:val="0F2B46"/>
                            <w:sz w:val="18"/>
                            <w:szCs w:val="18"/>
                            <w:u w:val="single"/>
                            <w:lang w:val="en-US"/>
                          </w:rPr>
                          <w:t>www.onlinedoctranslator.com</w:t>
                        </w:r>
                      </w:hyperlink>
                    </w:p>
                  </w:txbxContent>
                </v:textbox>
                <w10:wrap anchorx="margin" anchory="page"/>
              </v:shape>
            </w:pict>
          </mc:Fallback>
        </mc:AlternateContent>
      </w:r>
    </w:p>
    <w:p w14:paraId="21E1C85A" w14:textId="77777777" w:rsidR="00503634" w:rsidRPr="003B7E35" w:rsidRDefault="00503634">
      <w:pPr>
        <w:rPr>
          <w:b/>
          <w:bCs/>
          <w:lang w:val="en-US"/>
        </w:rPr>
      </w:pPr>
      <w:r w:rsidRPr="003B7E35">
        <w:rPr>
          <w:b/>
          <w:bCs/>
          <w:lang w:val="en-US"/>
        </w:rPr>
        <w:t>Slide 1</w:t>
      </w:r>
    </w:p>
    <w:p w14:paraId="6DCFDE2A" w14:textId="5382B741" w:rsidR="00592DB4" w:rsidRPr="003B7E35" w:rsidRDefault="00521706">
      <w:pPr>
        <w:rPr>
          <w:lang w:val="en-US"/>
        </w:rPr>
      </w:pPr>
      <w:r w:rsidRPr="003B7E35">
        <w:rPr>
          <w:lang w:val="en-US"/>
        </w:rPr>
        <w:t xml:space="preserve">What </w:t>
      </w:r>
      <w:r w:rsidR="003B7E35">
        <w:rPr>
          <w:lang w:val="en-US"/>
        </w:rPr>
        <w:t>is</w:t>
      </w:r>
      <w:r w:rsidRPr="003B7E35">
        <w:rPr>
          <w:lang w:val="en-US"/>
        </w:rPr>
        <w:t xml:space="preserve"> </w:t>
      </w:r>
      <w:proofErr w:type="spellStart"/>
      <w:r w:rsidRPr="003B7E35">
        <w:rPr>
          <w:lang w:val="en-US"/>
        </w:rPr>
        <w:t>MLO</w:t>
      </w:r>
      <w:ins w:id="0" w:author="CRUCHON Gilles" w:date="2022-10-09T16:53:00Z">
        <w:r w:rsidR="00FB46ED">
          <w:rPr>
            <w:lang w:val="en-US"/>
          </w:rPr>
          <w:t>p</w:t>
        </w:r>
      </w:ins>
      <w:del w:id="1" w:author="CRUCHON Gilles" w:date="2022-10-09T16:53:00Z">
        <w:r w:rsidRPr="003B7E35" w:rsidDel="00FB46ED">
          <w:rPr>
            <w:lang w:val="en-US"/>
          </w:rPr>
          <w:delText>P</w:delText>
        </w:r>
      </w:del>
      <w:r w:rsidRPr="003B7E35">
        <w:rPr>
          <w:lang w:val="en-US"/>
        </w:rPr>
        <w:t>s</w:t>
      </w:r>
      <w:proofErr w:type="spellEnd"/>
      <w:r w:rsidRPr="003B7E35">
        <w:rPr>
          <w:lang w:val="en-US"/>
        </w:rPr>
        <w:t>? This is all</w:t>
      </w:r>
      <w:r w:rsidR="003B7E35">
        <w:rPr>
          <w:lang w:val="en-US"/>
        </w:rPr>
        <w:t xml:space="preserve"> things</w:t>
      </w:r>
      <w:r w:rsidRPr="003B7E35">
        <w:rPr>
          <w:lang w:val="en-US"/>
        </w:rPr>
        <w:t xml:space="preserve"> that will help and support the fact of </w:t>
      </w:r>
      <w:r w:rsidR="003B7E35">
        <w:rPr>
          <w:lang w:val="en-US"/>
        </w:rPr>
        <w:t>bringing</w:t>
      </w:r>
      <w:r w:rsidRPr="003B7E35">
        <w:rPr>
          <w:lang w:val="en-US"/>
        </w:rPr>
        <w:t xml:space="preserve"> artificial intelligence algorithms into production, </w:t>
      </w:r>
      <w:r w:rsidR="003B7E35">
        <w:rPr>
          <w:lang w:val="en-US"/>
        </w:rPr>
        <w:t>it is not about</w:t>
      </w:r>
      <w:r w:rsidRPr="003B7E35">
        <w:rPr>
          <w:lang w:val="en-US"/>
        </w:rPr>
        <w:t xml:space="preserve"> tools or technologies; it is mainly a question of culture and good practice.</w:t>
      </w:r>
    </w:p>
    <w:p w14:paraId="5A8AD74F" w14:textId="036B8153" w:rsidR="00E92B9F" w:rsidRPr="003B7E35" w:rsidRDefault="003B7E35">
      <w:pPr>
        <w:rPr>
          <w:lang w:val="en-US"/>
        </w:rPr>
      </w:pPr>
      <w:r>
        <w:rPr>
          <w:lang w:val="en-US"/>
        </w:rPr>
        <w:t>Hi</w:t>
      </w:r>
      <w:r w:rsidR="00521706" w:rsidRPr="003B7E35">
        <w:rPr>
          <w:lang w:val="en-US"/>
        </w:rPr>
        <w:t xml:space="preserve">, my name is Guillaume </w:t>
      </w:r>
      <w:proofErr w:type="spellStart"/>
      <w:r>
        <w:rPr>
          <w:lang w:val="en-US"/>
        </w:rPr>
        <w:t>C</w:t>
      </w:r>
      <w:r w:rsidR="00521706" w:rsidRPr="003B7E35">
        <w:rPr>
          <w:lang w:val="en-US"/>
        </w:rPr>
        <w:t>hervet</w:t>
      </w:r>
      <w:proofErr w:type="spellEnd"/>
      <w:r w:rsidR="00521706" w:rsidRPr="003B7E35">
        <w:rPr>
          <w:lang w:val="en-US"/>
        </w:rPr>
        <w:t xml:space="preserve">, I'm an ML engineer at </w:t>
      </w:r>
      <w:r>
        <w:rPr>
          <w:lang w:val="en-US"/>
        </w:rPr>
        <w:t>AXA</w:t>
      </w:r>
      <w:r w:rsidR="00521706" w:rsidRPr="003B7E35">
        <w:rPr>
          <w:lang w:val="en-US"/>
        </w:rPr>
        <w:t xml:space="preserve"> France</w:t>
      </w:r>
      <w:r>
        <w:rPr>
          <w:lang w:val="en-US"/>
        </w:rPr>
        <w:t xml:space="preserve">. </w:t>
      </w:r>
      <w:r w:rsidR="009027DC">
        <w:rPr>
          <w:lang w:val="en-US"/>
        </w:rPr>
        <w:t>B</w:t>
      </w:r>
      <w:r w:rsidR="009027DC" w:rsidRPr="003B7E35">
        <w:rPr>
          <w:lang w:val="en-US"/>
        </w:rPr>
        <w:t>asically,</w:t>
      </w:r>
      <w:r w:rsidR="00521706" w:rsidRPr="003B7E35">
        <w:rPr>
          <w:lang w:val="en-US"/>
        </w:rPr>
        <w:t xml:space="preserve"> I define my role as </w:t>
      </w:r>
      <w:r w:rsidR="008F3772">
        <w:rPr>
          <w:lang w:val="en-US"/>
        </w:rPr>
        <w:t>helping</w:t>
      </w:r>
      <w:r w:rsidR="00521706" w:rsidRPr="003B7E35">
        <w:rPr>
          <w:lang w:val="en-US"/>
        </w:rPr>
        <w:t xml:space="preserve"> data scientists</w:t>
      </w:r>
      <w:r w:rsidR="008F3772">
        <w:rPr>
          <w:lang w:val="en-US"/>
        </w:rPr>
        <w:t xml:space="preserve"> to </w:t>
      </w:r>
      <w:r>
        <w:rPr>
          <w:lang w:val="en-US"/>
        </w:rPr>
        <w:t>bring</w:t>
      </w:r>
      <w:r w:rsidR="00521706" w:rsidRPr="003B7E35">
        <w:rPr>
          <w:lang w:val="en-US"/>
        </w:rPr>
        <w:t xml:space="preserve"> </w:t>
      </w:r>
      <w:r>
        <w:rPr>
          <w:lang w:val="en-US"/>
        </w:rPr>
        <w:t xml:space="preserve">AI </w:t>
      </w:r>
      <w:r w:rsidR="00521706" w:rsidRPr="003B7E35">
        <w:rPr>
          <w:lang w:val="en-US"/>
        </w:rPr>
        <w:t>algorithms into production.</w:t>
      </w:r>
    </w:p>
    <w:p w14:paraId="1B72DAD3" w14:textId="6F7CF1A9" w:rsidR="008E211D" w:rsidRPr="003B7E35" w:rsidRDefault="00914069">
      <w:pPr>
        <w:rPr>
          <w:lang w:val="en-US"/>
        </w:rPr>
      </w:pPr>
      <w:r w:rsidRPr="003B7E35">
        <w:rPr>
          <w:lang w:val="en-US"/>
        </w:rPr>
        <w:t>I</w:t>
      </w:r>
      <w:del w:id="2" w:author="CRUCHON Gilles" w:date="2022-10-09T16:55:00Z">
        <w:r w:rsidRPr="003B7E35" w:rsidDel="00FB46ED">
          <w:rPr>
            <w:lang w:val="en-US"/>
          </w:rPr>
          <w:delText xml:space="preserve"> work </w:delText>
        </w:r>
      </w:del>
      <w:ins w:id="3" w:author="CRUCHON Gilles" w:date="2022-10-09T16:55:00Z">
        <w:r w:rsidR="00FB46ED">
          <w:rPr>
            <w:lang w:val="en-US"/>
          </w:rPr>
          <w:t>‘m part of</w:t>
        </w:r>
        <w:r w:rsidR="00FB46ED" w:rsidRPr="003B7E35">
          <w:rPr>
            <w:lang w:val="en-US"/>
          </w:rPr>
          <w:t xml:space="preserve"> </w:t>
        </w:r>
      </w:ins>
      <w:r w:rsidRPr="003B7E35">
        <w:rPr>
          <w:lang w:val="en-US"/>
        </w:rPr>
        <w:t xml:space="preserve">in a team that works on real-time automatic document </w:t>
      </w:r>
      <w:del w:id="4" w:author="CRUCHON Gilles" w:date="2022-10-09T16:55:00Z">
        <w:r w:rsidRPr="003B7E35" w:rsidDel="00FB46ED">
          <w:rPr>
            <w:lang w:val="en-US"/>
          </w:rPr>
          <w:delText xml:space="preserve">reading </w:delText>
        </w:r>
      </w:del>
      <w:ins w:id="5" w:author="CRUCHON Gilles" w:date="2022-10-09T16:55:00Z">
        <w:r w:rsidR="00FB46ED">
          <w:rPr>
            <w:lang w:val="en-US"/>
          </w:rPr>
          <w:t>understanding</w:t>
        </w:r>
        <w:r w:rsidR="00FB46ED" w:rsidRPr="003B7E35">
          <w:rPr>
            <w:lang w:val="en-US"/>
          </w:rPr>
          <w:t xml:space="preserve"> </w:t>
        </w:r>
      </w:ins>
      <w:r w:rsidRPr="003B7E35">
        <w:rPr>
          <w:lang w:val="en-US"/>
        </w:rPr>
        <w:t xml:space="preserve">projects. </w:t>
      </w:r>
      <w:r w:rsidR="006C5A83" w:rsidRPr="003B7E35">
        <w:rPr>
          <w:lang w:val="en-US"/>
        </w:rPr>
        <w:t>Generally,</w:t>
      </w:r>
      <w:r w:rsidRPr="003B7E35">
        <w:rPr>
          <w:lang w:val="en-US"/>
        </w:rPr>
        <w:t xml:space="preserve"> this</w:t>
      </w:r>
      <w:r w:rsidR="006C5A83">
        <w:rPr>
          <w:lang w:val="en-US"/>
        </w:rPr>
        <w:t xml:space="preserve"> kind of project</w:t>
      </w:r>
      <w:ins w:id="6" w:author="CRUCHON Gilles" w:date="2022-10-09T16:55:00Z">
        <w:r w:rsidR="00FB46ED">
          <w:rPr>
            <w:lang w:val="en-US"/>
          </w:rPr>
          <w:t>s</w:t>
        </w:r>
      </w:ins>
      <w:r w:rsidRPr="003B7E35">
        <w:rPr>
          <w:lang w:val="en-US"/>
        </w:rPr>
        <w:t xml:space="preserve"> implement</w:t>
      </w:r>
      <w:r w:rsidR="000339B4">
        <w:rPr>
          <w:lang w:val="en-US"/>
        </w:rPr>
        <w:t>s</w:t>
      </w:r>
      <w:r w:rsidRPr="003B7E35">
        <w:rPr>
          <w:lang w:val="en-US"/>
        </w:rPr>
        <w:t xml:space="preserve"> one or more Deep </w:t>
      </w:r>
      <w:del w:id="7" w:author="CRUCHON Gilles" w:date="2022-10-09T16:55:00Z">
        <w:r w:rsidRPr="003B7E35" w:rsidDel="00FB46ED">
          <w:rPr>
            <w:lang w:val="en-US"/>
          </w:rPr>
          <w:delText xml:space="preserve">learning </w:delText>
        </w:r>
      </w:del>
      <w:ins w:id="8" w:author="CRUCHON Gilles" w:date="2022-10-09T16:55:00Z">
        <w:r w:rsidR="00FB46ED">
          <w:rPr>
            <w:lang w:val="en-US"/>
          </w:rPr>
          <w:t>L</w:t>
        </w:r>
        <w:r w:rsidR="00FB46ED" w:rsidRPr="003B7E35">
          <w:rPr>
            <w:lang w:val="en-US"/>
          </w:rPr>
          <w:t xml:space="preserve">earning </w:t>
        </w:r>
      </w:ins>
      <w:r w:rsidRPr="003B7E35">
        <w:rPr>
          <w:lang w:val="en-US"/>
        </w:rPr>
        <w:t>algorithms.</w:t>
      </w:r>
    </w:p>
    <w:p w14:paraId="2041A46D" w14:textId="4691933F" w:rsidR="00543118" w:rsidRPr="003B7E35" w:rsidRDefault="0048207E">
      <w:pPr>
        <w:rPr>
          <w:lang w:val="en-US"/>
        </w:rPr>
      </w:pPr>
      <w:r w:rsidRPr="003B7E35">
        <w:rPr>
          <w:lang w:val="en-US"/>
        </w:rPr>
        <w:t xml:space="preserve">Today, almost </w:t>
      </w:r>
      <w:commentRangeStart w:id="9"/>
      <w:r w:rsidRPr="003B7E35">
        <w:rPr>
          <w:lang w:val="en-US"/>
        </w:rPr>
        <w:t>95%</w:t>
      </w:r>
      <w:commentRangeEnd w:id="9"/>
      <w:r w:rsidR="00FB46ED">
        <w:rPr>
          <w:rStyle w:val="CommentReference"/>
        </w:rPr>
        <w:commentReference w:id="9"/>
      </w:r>
      <w:r w:rsidRPr="003B7E35">
        <w:rPr>
          <w:lang w:val="en-US"/>
        </w:rPr>
        <w:t xml:space="preserve"> of projects fail at the production stage. This number is starting to drop</w:t>
      </w:r>
      <w:r w:rsidR="006C5A83">
        <w:rPr>
          <w:lang w:val="en-US"/>
        </w:rPr>
        <w:t xml:space="preserve"> </w:t>
      </w:r>
      <w:del w:id="10" w:author="CRUCHON Gilles" w:date="2022-10-09T16:57:00Z">
        <w:r w:rsidR="006C5A83" w:rsidDel="00FB46ED">
          <w:rPr>
            <w:lang w:val="en-US"/>
          </w:rPr>
          <w:delText xml:space="preserve">down </w:delText>
        </w:r>
      </w:del>
      <w:r w:rsidR="006C5A83">
        <w:rPr>
          <w:lang w:val="en-US"/>
        </w:rPr>
        <w:t>this year</w:t>
      </w:r>
      <w:r w:rsidRPr="003B7E35">
        <w:rPr>
          <w:lang w:val="en-US"/>
        </w:rPr>
        <w:t>. This does not surprise me because</w:t>
      </w:r>
      <w:r w:rsidR="00FC3871">
        <w:rPr>
          <w:lang w:val="en-US"/>
        </w:rPr>
        <w:t xml:space="preserve">, </w:t>
      </w:r>
      <w:r w:rsidRPr="003B7E35">
        <w:rPr>
          <w:lang w:val="en-US"/>
        </w:rPr>
        <w:t xml:space="preserve">this </w:t>
      </w:r>
      <w:r w:rsidR="00FC3871">
        <w:rPr>
          <w:lang w:val="en-US"/>
        </w:rPr>
        <w:t>kind</w:t>
      </w:r>
      <w:r w:rsidRPr="003B7E35">
        <w:rPr>
          <w:lang w:val="en-US"/>
        </w:rPr>
        <w:t xml:space="preserve"> of project</w:t>
      </w:r>
      <w:r w:rsidR="005E363E">
        <w:rPr>
          <w:lang w:val="en-US"/>
        </w:rPr>
        <w:t>s</w:t>
      </w:r>
      <w:r w:rsidRPr="003B7E35">
        <w:rPr>
          <w:lang w:val="en-US"/>
        </w:rPr>
        <w:t xml:space="preserve"> </w:t>
      </w:r>
      <w:r w:rsidR="00FC3871">
        <w:rPr>
          <w:lang w:val="en-US"/>
        </w:rPr>
        <w:t xml:space="preserve">are </w:t>
      </w:r>
      <w:del w:id="11" w:author="CRUCHON Gilles" w:date="2022-10-09T16:57:00Z">
        <w:r w:rsidR="00FC3871" w:rsidDel="00FB46ED">
          <w:rPr>
            <w:lang w:val="en-US"/>
          </w:rPr>
          <w:delText xml:space="preserve">at </w:delText>
        </w:r>
      </w:del>
      <w:ins w:id="12" w:author="CRUCHON Gilles" w:date="2022-10-09T16:57:00Z">
        <w:r w:rsidR="00FB46ED">
          <w:rPr>
            <w:lang w:val="en-US"/>
          </w:rPr>
          <w:t>on</w:t>
        </w:r>
        <w:r w:rsidR="00FB46ED">
          <w:rPr>
            <w:lang w:val="en-US"/>
          </w:rPr>
          <w:t xml:space="preserve"> </w:t>
        </w:r>
      </w:ins>
      <w:r w:rsidRPr="003B7E35">
        <w:rPr>
          <w:lang w:val="en-US"/>
        </w:rPr>
        <w:t>the top complexit</w:t>
      </w:r>
      <w:r w:rsidR="005E363E">
        <w:rPr>
          <w:lang w:val="en-US"/>
        </w:rPr>
        <w:t>ies</w:t>
      </w:r>
      <w:r w:rsidRPr="003B7E35">
        <w:rPr>
          <w:lang w:val="en-US"/>
        </w:rPr>
        <w:t xml:space="preserve"> in all areas, all </w:t>
      </w:r>
      <w:del w:id="13" w:author="CRUCHON Gilles" w:date="2022-10-09T16:57:00Z">
        <w:r w:rsidRPr="003B7E35" w:rsidDel="00FB46ED">
          <w:rPr>
            <w:lang w:val="en-US"/>
          </w:rPr>
          <w:delText xml:space="preserve">the </w:delText>
        </w:r>
      </w:del>
      <w:del w:id="14" w:author="CRUCHON Gilles" w:date="2022-10-09T17:01:00Z">
        <w:r w:rsidRPr="003B7E35" w:rsidDel="00F171AB">
          <w:rPr>
            <w:lang w:val="en-US"/>
          </w:rPr>
          <w:delText>keys</w:delText>
        </w:r>
      </w:del>
      <w:ins w:id="15" w:author="CRUCHON Gilles" w:date="2022-10-09T17:01:00Z">
        <w:r w:rsidR="00F171AB">
          <w:rPr>
            <w:lang w:val="en-US"/>
          </w:rPr>
          <w:t>factors</w:t>
        </w:r>
      </w:ins>
      <w:r w:rsidRPr="003B7E35">
        <w:rPr>
          <w:lang w:val="en-US"/>
        </w:rPr>
        <w:t xml:space="preserve"> are met </w:t>
      </w:r>
      <w:del w:id="16" w:author="CRUCHON Gilles" w:date="2022-10-09T16:57:00Z">
        <w:r w:rsidRPr="003B7E35" w:rsidDel="00FB46ED">
          <w:rPr>
            <w:lang w:val="en-US"/>
          </w:rPr>
          <w:delText>for</w:delText>
        </w:r>
        <w:r w:rsidR="005E363E" w:rsidDel="00FB46ED">
          <w:rPr>
            <w:lang w:val="en-US"/>
          </w:rPr>
          <w:delText xml:space="preserve"> </w:delText>
        </w:r>
      </w:del>
      <w:ins w:id="17" w:author="CRUCHON Gilles" w:date="2022-10-09T16:57:00Z">
        <w:r w:rsidR="00FB46ED">
          <w:rPr>
            <w:lang w:val="en-US"/>
          </w:rPr>
          <w:t>to</w:t>
        </w:r>
        <w:r w:rsidR="00FB46ED">
          <w:rPr>
            <w:lang w:val="en-US"/>
          </w:rPr>
          <w:t xml:space="preserve"> </w:t>
        </w:r>
      </w:ins>
      <w:r w:rsidR="005E363E">
        <w:rPr>
          <w:lang w:val="en-US"/>
        </w:rPr>
        <w:t>make</w:t>
      </w:r>
      <w:r w:rsidRPr="003B7E35">
        <w:rPr>
          <w:lang w:val="en-US"/>
        </w:rPr>
        <w:t xml:space="preserve"> </w:t>
      </w:r>
      <w:ins w:id="18" w:author="CRUCHON Gilles" w:date="2022-10-09T16:58:00Z">
        <w:r w:rsidR="00FB46ED">
          <w:rPr>
            <w:lang w:val="en-US"/>
          </w:rPr>
          <w:t>them</w:t>
        </w:r>
      </w:ins>
      <w:del w:id="19" w:author="CRUCHON Gilles" w:date="2022-10-09T16:58:00Z">
        <w:r w:rsidRPr="003B7E35" w:rsidDel="00FB46ED">
          <w:rPr>
            <w:lang w:val="en-US"/>
          </w:rPr>
          <w:delText>it</w:delText>
        </w:r>
        <w:r w:rsidR="00E80C9E" w:rsidDel="00FB46ED">
          <w:rPr>
            <w:lang w:val="en-US"/>
          </w:rPr>
          <w:delText>s</w:delText>
        </w:r>
      </w:del>
      <w:r w:rsidRPr="003B7E35">
        <w:rPr>
          <w:lang w:val="en-US"/>
        </w:rPr>
        <w:t xml:space="preserve"> fail</w:t>
      </w:r>
      <w:del w:id="20" w:author="CRUCHON Gilles" w:date="2022-10-09T16:58:00Z">
        <w:r w:rsidR="004931B4" w:rsidDel="00FB46ED">
          <w:rPr>
            <w:lang w:val="en-US"/>
          </w:rPr>
          <w:delText>s</w:delText>
        </w:r>
      </w:del>
      <w:r w:rsidRPr="003B7E35">
        <w:rPr>
          <w:lang w:val="en-US"/>
        </w:rPr>
        <w:t>.</w:t>
      </w:r>
    </w:p>
    <w:p w14:paraId="114D9FED" w14:textId="77777777" w:rsidR="009559DD" w:rsidRPr="003B7E35" w:rsidRDefault="006A28A5">
      <w:pPr>
        <w:rPr>
          <w:b/>
          <w:bCs/>
          <w:lang w:val="en-US"/>
        </w:rPr>
      </w:pPr>
      <w:r w:rsidRPr="003B7E35">
        <w:rPr>
          <w:b/>
          <w:bCs/>
          <w:lang w:val="en-US"/>
        </w:rPr>
        <w:t>Slide 2: trio intro</w:t>
      </w:r>
    </w:p>
    <w:p w14:paraId="69FCEEA8" w14:textId="11338F46" w:rsidR="002942E6" w:rsidRPr="003B7E35" w:rsidRDefault="002942E6">
      <w:pPr>
        <w:rPr>
          <w:lang w:val="en-US"/>
        </w:rPr>
      </w:pPr>
      <w:r w:rsidRPr="003B7E35">
        <w:rPr>
          <w:lang w:val="en-US"/>
        </w:rPr>
        <w:t xml:space="preserve">The first problem is a human problem, so today most applications </w:t>
      </w:r>
      <w:r w:rsidR="00780828">
        <w:rPr>
          <w:lang w:val="en-US"/>
        </w:rPr>
        <w:t>require</w:t>
      </w:r>
      <w:r w:rsidRPr="003B7E35">
        <w:rPr>
          <w:lang w:val="en-US"/>
        </w:rPr>
        <w:t xml:space="preserve"> </w:t>
      </w:r>
      <w:r w:rsidR="00780828" w:rsidRPr="003B7E35">
        <w:rPr>
          <w:lang w:val="en-US"/>
        </w:rPr>
        <w:t>dev</w:t>
      </w:r>
      <w:r w:rsidR="00780828">
        <w:rPr>
          <w:lang w:val="en-US"/>
        </w:rPr>
        <w:t>elopers</w:t>
      </w:r>
      <w:r w:rsidRPr="003B7E35">
        <w:rPr>
          <w:lang w:val="en-US"/>
        </w:rPr>
        <w:t xml:space="preserve"> and Op</w:t>
      </w:r>
      <w:r w:rsidR="00780828">
        <w:rPr>
          <w:lang w:val="en-US"/>
        </w:rPr>
        <w:t>eration</w:t>
      </w:r>
      <w:r w:rsidRPr="003B7E35">
        <w:rPr>
          <w:lang w:val="en-US"/>
        </w:rPr>
        <w:t xml:space="preserve"> </w:t>
      </w:r>
      <w:del w:id="21" w:author="CRUCHON Gilles" w:date="2022-10-09T16:58:00Z">
        <w:r w:rsidR="00780828" w:rsidDel="00F171AB">
          <w:rPr>
            <w:lang w:val="en-US"/>
          </w:rPr>
          <w:delText xml:space="preserve">people </w:delText>
        </w:r>
      </w:del>
      <w:ins w:id="22" w:author="CRUCHON Gilles" w:date="2022-10-09T16:58:00Z">
        <w:r w:rsidR="00F171AB">
          <w:rPr>
            <w:lang w:val="en-US"/>
          </w:rPr>
          <w:t>engineers</w:t>
        </w:r>
        <w:r w:rsidR="00F171AB">
          <w:rPr>
            <w:lang w:val="en-US"/>
          </w:rPr>
          <w:t xml:space="preserve"> </w:t>
        </w:r>
      </w:ins>
      <w:r w:rsidRPr="003B7E35">
        <w:rPr>
          <w:lang w:val="en-US"/>
        </w:rPr>
        <w:t xml:space="preserve">and it's already not easy to get everyone </w:t>
      </w:r>
      <w:del w:id="23" w:author="CRUCHON Gilles" w:date="2022-10-09T16:59:00Z">
        <w:r w:rsidRPr="003B7E35" w:rsidDel="00F171AB">
          <w:rPr>
            <w:lang w:val="en-US"/>
          </w:rPr>
          <w:delText xml:space="preserve">to </w:delText>
        </w:r>
      </w:del>
      <w:r w:rsidRPr="003B7E35">
        <w:rPr>
          <w:lang w:val="en-US"/>
        </w:rPr>
        <w:t>work</w:t>
      </w:r>
      <w:ins w:id="24" w:author="CRUCHON Gilles" w:date="2022-10-09T16:58:00Z">
        <w:r w:rsidR="00F171AB">
          <w:rPr>
            <w:lang w:val="en-US"/>
          </w:rPr>
          <w:t>ing</w:t>
        </w:r>
      </w:ins>
      <w:r w:rsidRPr="003B7E35">
        <w:rPr>
          <w:lang w:val="en-US"/>
        </w:rPr>
        <w:t xml:space="preserve"> </w:t>
      </w:r>
      <w:r w:rsidR="00183C49">
        <w:rPr>
          <w:lang w:val="en-US"/>
        </w:rPr>
        <w:t>together</w:t>
      </w:r>
      <w:r w:rsidRPr="003B7E35">
        <w:rPr>
          <w:lang w:val="en-US"/>
        </w:rPr>
        <w:t xml:space="preserve">. </w:t>
      </w:r>
      <w:ins w:id="25" w:author="CRUCHON Gilles" w:date="2022-10-09T17:00:00Z">
        <w:r w:rsidR="00F171AB">
          <w:rPr>
            <w:lang w:val="en-US"/>
          </w:rPr>
          <w:t xml:space="preserve">On AI projects, </w:t>
        </w:r>
      </w:ins>
      <w:del w:id="26" w:author="CRUCHON Gilles" w:date="2022-10-09T17:00:00Z">
        <w:r w:rsidRPr="003B7E35" w:rsidDel="00F171AB">
          <w:rPr>
            <w:lang w:val="en-US"/>
          </w:rPr>
          <w:delText>Here</w:delText>
        </w:r>
        <w:r w:rsidR="00780828" w:rsidDel="00F171AB">
          <w:rPr>
            <w:lang w:val="en-US"/>
          </w:rPr>
          <w:delText>,</w:delText>
        </w:r>
        <w:r w:rsidRPr="003B7E35" w:rsidDel="00F171AB">
          <w:rPr>
            <w:lang w:val="en-US"/>
          </w:rPr>
          <w:delText xml:space="preserve"> </w:delText>
        </w:r>
      </w:del>
      <w:ins w:id="27" w:author="CRUCHON Gilles" w:date="2022-10-09T17:00:00Z">
        <w:r w:rsidR="00F171AB">
          <w:rPr>
            <w:lang w:val="en-US"/>
          </w:rPr>
          <w:t xml:space="preserve">we should also </w:t>
        </w:r>
      </w:ins>
      <w:del w:id="28" w:author="CRUCHON Gilles" w:date="2022-10-09T17:00:00Z">
        <w:r w:rsidRPr="003B7E35" w:rsidDel="00F171AB">
          <w:rPr>
            <w:lang w:val="en-US"/>
          </w:rPr>
          <w:delText xml:space="preserve">we are going to </w:delText>
        </w:r>
      </w:del>
      <w:r w:rsidRPr="003B7E35">
        <w:rPr>
          <w:lang w:val="en-US"/>
        </w:rPr>
        <w:t xml:space="preserve">add </w:t>
      </w:r>
      <w:r w:rsidR="007D1EE4">
        <w:rPr>
          <w:lang w:val="en-US"/>
        </w:rPr>
        <w:t xml:space="preserve">a lot of </w:t>
      </w:r>
      <w:del w:id="29" w:author="CRUCHON Gilles" w:date="2022-10-09T17:00:00Z">
        <w:r w:rsidRPr="003B7E35" w:rsidDel="00F171AB">
          <w:rPr>
            <w:lang w:val="en-US"/>
          </w:rPr>
          <w:delText xml:space="preserve">specialties </w:delText>
        </w:r>
      </w:del>
      <w:ins w:id="30" w:author="CRUCHON Gilles" w:date="2022-10-09T17:00:00Z">
        <w:r w:rsidR="00F171AB">
          <w:rPr>
            <w:lang w:val="en-US"/>
          </w:rPr>
          <w:t>expertise</w:t>
        </w:r>
        <w:r w:rsidR="00F171AB" w:rsidRPr="003B7E35">
          <w:rPr>
            <w:lang w:val="en-US"/>
          </w:rPr>
          <w:t xml:space="preserve"> </w:t>
        </w:r>
      </w:ins>
      <w:r w:rsidR="007D1EE4">
        <w:rPr>
          <w:lang w:val="en-US"/>
        </w:rPr>
        <w:t>about</w:t>
      </w:r>
      <w:r w:rsidRPr="003B7E35">
        <w:rPr>
          <w:lang w:val="en-US"/>
        </w:rPr>
        <w:t xml:space="preserve"> data. </w:t>
      </w:r>
      <w:r w:rsidR="00780828">
        <w:rPr>
          <w:lang w:val="en-US"/>
        </w:rPr>
        <w:t xml:space="preserve">We need </w:t>
      </w:r>
      <w:r w:rsidRPr="003B7E35">
        <w:rPr>
          <w:lang w:val="en-US"/>
        </w:rPr>
        <w:t>Data experts.</w:t>
      </w:r>
    </w:p>
    <w:p w14:paraId="27650CAE" w14:textId="61AD1BC4" w:rsidR="00A3515F" w:rsidRPr="003B7E35" w:rsidRDefault="00503634">
      <w:pPr>
        <w:rPr>
          <w:lang w:val="en-US"/>
        </w:rPr>
      </w:pPr>
      <w:r w:rsidRPr="003B7E35">
        <w:rPr>
          <w:lang w:val="en-US"/>
        </w:rPr>
        <w:t xml:space="preserve">Today, </w:t>
      </w:r>
      <w:r w:rsidR="00D90D22">
        <w:rPr>
          <w:lang w:val="en-US"/>
        </w:rPr>
        <w:t>it’s</w:t>
      </w:r>
      <w:r w:rsidRPr="003B7E35">
        <w:rPr>
          <w:lang w:val="en-US"/>
        </w:rPr>
        <w:t xml:space="preserve"> almost impossible to be an expert in the</w:t>
      </w:r>
      <w:ins w:id="31" w:author="CRUCHON Gilles" w:date="2022-10-09T17:01:00Z">
        <w:r w:rsidR="00F171AB">
          <w:rPr>
            <w:lang w:val="en-US"/>
          </w:rPr>
          <w:t>se</w:t>
        </w:r>
      </w:ins>
      <w:r w:rsidRPr="003B7E35">
        <w:rPr>
          <w:lang w:val="en-US"/>
        </w:rPr>
        <w:t xml:space="preserve"> 3 areas. </w:t>
      </w:r>
      <w:ins w:id="32" w:author="CRUCHON Gilles" w:date="2022-10-09T17:03:00Z">
        <w:r w:rsidR="00955125">
          <w:rPr>
            <w:lang w:val="en-US"/>
          </w:rPr>
          <w:t>Each party will have to trust one another and accept other party’s constraint</w:t>
        </w:r>
      </w:ins>
      <w:ins w:id="33" w:author="CRUCHON Gilles" w:date="2022-10-09T17:04:00Z">
        <w:r w:rsidR="00955125">
          <w:rPr>
            <w:lang w:val="en-US"/>
          </w:rPr>
          <w:t>s</w:t>
        </w:r>
      </w:ins>
      <w:ins w:id="34" w:author="CRUCHON Gilles" w:date="2022-10-09T17:03:00Z">
        <w:r w:rsidR="00955125">
          <w:rPr>
            <w:lang w:val="en-US"/>
          </w:rPr>
          <w:t>.</w:t>
        </w:r>
      </w:ins>
      <w:del w:id="35" w:author="CRUCHON Gilles" w:date="2022-10-09T17:03:00Z">
        <w:r w:rsidR="00D90D22" w:rsidDel="00955125">
          <w:rPr>
            <w:lang w:val="en-US"/>
          </w:rPr>
          <w:delText>It</w:delText>
        </w:r>
        <w:r w:rsidRPr="003B7E35" w:rsidDel="00955125">
          <w:rPr>
            <w:lang w:val="en-US"/>
          </w:rPr>
          <w:delText xml:space="preserve"> requires</w:delText>
        </w:r>
      </w:del>
      <w:del w:id="36" w:author="CRUCHON Gilles" w:date="2022-10-09T17:04:00Z">
        <w:r w:rsidRPr="003B7E35" w:rsidDel="00955125">
          <w:rPr>
            <w:lang w:val="en-US"/>
          </w:rPr>
          <w:delText xml:space="preserve"> </w:delText>
        </w:r>
        <w:r w:rsidR="00D90D22" w:rsidDel="00955125">
          <w:rPr>
            <w:lang w:val="en-US"/>
          </w:rPr>
          <w:delText xml:space="preserve">to </w:delText>
        </w:r>
        <w:r w:rsidRPr="003B7E35" w:rsidDel="00955125">
          <w:rPr>
            <w:lang w:val="en-US"/>
          </w:rPr>
          <w:delText>accept the constraints of others and trusting them.</w:delText>
        </w:r>
      </w:del>
    </w:p>
    <w:p w14:paraId="6AA4283B" w14:textId="77777777" w:rsidR="00A3515F" w:rsidRPr="003B7E35" w:rsidRDefault="00A3515F">
      <w:pPr>
        <w:rPr>
          <w:b/>
          <w:bCs/>
          <w:lang w:val="en-US"/>
        </w:rPr>
      </w:pPr>
      <w:r w:rsidRPr="003B7E35">
        <w:rPr>
          <w:b/>
          <w:bCs/>
          <w:lang w:val="en-US"/>
        </w:rPr>
        <w:t>Slide 3: expensive intro</w:t>
      </w:r>
    </w:p>
    <w:p w14:paraId="36A8420A" w14:textId="24C150AC" w:rsidR="00A93D4B" w:rsidRPr="003B7E35" w:rsidRDefault="00955125">
      <w:pPr>
        <w:rPr>
          <w:lang w:val="en-US"/>
        </w:rPr>
      </w:pPr>
      <w:ins w:id="37" w:author="CRUCHON Gilles" w:date="2022-10-09T17:04:00Z">
        <w:r>
          <w:rPr>
            <w:lang w:val="en-US"/>
          </w:rPr>
          <w:t>Take into consideration that there are even more players (</w:t>
        </w:r>
      </w:ins>
      <w:ins w:id="38" w:author="CRUCHON Gilles" w:date="2022-10-09T17:05:00Z">
        <w:r>
          <w:rPr>
            <w:lang w:val="en-US"/>
          </w:rPr>
          <w:t>business owners, sponsors, quality, …)</w:t>
        </w:r>
      </w:ins>
      <w:del w:id="39" w:author="CRUCHON Gilles" w:date="2022-10-09T17:05:00Z">
        <w:r w:rsidR="00A3515F" w:rsidRPr="003B7E35" w:rsidDel="00955125">
          <w:rPr>
            <w:lang w:val="en-US"/>
          </w:rPr>
          <w:delText>Add to the fact that there are more players</w:delText>
        </w:r>
      </w:del>
      <w:r w:rsidR="00A3515F" w:rsidRPr="003B7E35">
        <w:rPr>
          <w:lang w:val="en-US"/>
        </w:rPr>
        <w:t xml:space="preserve">: we </w:t>
      </w:r>
      <w:r w:rsidR="00AC6F1A">
        <w:rPr>
          <w:lang w:val="en-US"/>
        </w:rPr>
        <w:t>work</w:t>
      </w:r>
      <w:r w:rsidR="00A3515F" w:rsidRPr="003B7E35">
        <w:rPr>
          <w:lang w:val="en-US"/>
        </w:rPr>
        <w:t xml:space="preserve"> on projects that are generally extremely expensive.</w:t>
      </w:r>
    </w:p>
    <w:p w14:paraId="358DFE06" w14:textId="2608F569" w:rsidR="00AC6F1A" w:rsidRDefault="00AC6F1A">
      <w:pPr>
        <w:rPr>
          <w:lang w:val="en-US"/>
        </w:rPr>
      </w:pPr>
      <w:r>
        <w:rPr>
          <w:lang w:val="en-US"/>
        </w:rPr>
        <w:t>Thi</w:t>
      </w:r>
      <w:r w:rsidR="00152F74" w:rsidRPr="003B7E35">
        <w:rPr>
          <w:lang w:val="en-US"/>
        </w:rPr>
        <w:t>s</w:t>
      </w:r>
      <w:r>
        <w:rPr>
          <w:lang w:val="en-US"/>
        </w:rPr>
        <w:t xml:space="preserve"> is</w:t>
      </w:r>
      <w:r w:rsidR="00152F74" w:rsidRPr="003B7E35">
        <w:rPr>
          <w:lang w:val="en-US"/>
        </w:rPr>
        <w:t xml:space="preserve"> an email classification project that worked very well. </w:t>
      </w:r>
      <w:r>
        <w:rPr>
          <w:lang w:val="en-US"/>
        </w:rPr>
        <w:t>For</w:t>
      </w:r>
      <w:r w:rsidR="00152F74" w:rsidRPr="003B7E35">
        <w:rPr>
          <w:lang w:val="en-US"/>
        </w:rPr>
        <w:t xml:space="preserve"> us, it's an example project</w:t>
      </w:r>
      <w:r w:rsidR="00715C75">
        <w:rPr>
          <w:lang w:val="en-US"/>
        </w:rPr>
        <w:t xml:space="preserve"> to follow</w:t>
      </w:r>
      <w:r w:rsidR="00152F74" w:rsidRPr="003B7E35">
        <w:rPr>
          <w:lang w:val="en-US"/>
        </w:rPr>
        <w:t xml:space="preserve">. </w:t>
      </w:r>
    </w:p>
    <w:p w14:paraId="14F912CF" w14:textId="51D6419D" w:rsidR="00AC6F1A" w:rsidRDefault="00152F74">
      <w:pPr>
        <w:rPr>
          <w:lang w:val="en-US"/>
        </w:rPr>
      </w:pPr>
      <w:r w:rsidRPr="003B7E35">
        <w:rPr>
          <w:lang w:val="en-US"/>
        </w:rPr>
        <w:t>Today the operating cost of the project per month is approximately 9</w:t>
      </w:r>
      <w:r w:rsidR="007619AD">
        <w:rPr>
          <w:lang w:val="en-US"/>
        </w:rPr>
        <w:t> </w:t>
      </w:r>
      <w:r w:rsidRPr="003B7E35">
        <w:rPr>
          <w:lang w:val="en-US"/>
        </w:rPr>
        <w:t>000</w:t>
      </w:r>
      <w:r w:rsidR="007619AD">
        <w:rPr>
          <w:lang w:val="en-US"/>
        </w:rPr>
        <w:t xml:space="preserve"> </w:t>
      </w:r>
      <w:r w:rsidRPr="003B7E35">
        <w:rPr>
          <w:lang w:val="en-US"/>
        </w:rPr>
        <w:t xml:space="preserve">€, </w:t>
      </w:r>
      <w:del w:id="40" w:author="CRUCHON Gilles" w:date="2022-10-09T17:06:00Z">
        <w:r w:rsidRPr="003B7E35" w:rsidDel="00955125">
          <w:rPr>
            <w:lang w:val="en-US"/>
          </w:rPr>
          <w:delText>which makes a project</w:delText>
        </w:r>
        <w:r w:rsidR="003362E8" w:rsidDel="00955125">
          <w:rPr>
            <w:lang w:val="en-US"/>
          </w:rPr>
          <w:delText xml:space="preserve"> </w:delText>
        </w:r>
        <w:r w:rsidR="003362E8" w:rsidRPr="003B7E35" w:rsidDel="00955125">
          <w:rPr>
            <w:lang w:val="en-US"/>
          </w:rPr>
          <w:delText>operating</w:delText>
        </w:r>
        <w:r w:rsidRPr="003B7E35" w:rsidDel="00955125">
          <w:rPr>
            <w:lang w:val="en-US"/>
          </w:rPr>
          <w:delText xml:space="preserve"> </w:delText>
        </w:r>
        <w:r w:rsidR="00E2404D" w:rsidDel="00955125">
          <w:rPr>
            <w:lang w:val="en-US"/>
          </w:rPr>
          <w:delText>cost</w:delText>
        </w:r>
      </w:del>
      <w:ins w:id="41" w:author="CRUCHON Gilles" w:date="2022-10-09T17:06:00Z">
        <w:r w:rsidR="00955125">
          <w:rPr>
            <w:lang w:val="en-US"/>
          </w:rPr>
          <w:t>that’s</w:t>
        </w:r>
      </w:ins>
      <w:ins w:id="42" w:author="CRUCHON Gilles" w:date="2022-10-09T17:07:00Z">
        <w:r w:rsidR="00955125">
          <w:rPr>
            <w:lang w:val="en-US"/>
          </w:rPr>
          <w:t xml:space="preserve"> a</w:t>
        </w:r>
      </w:ins>
      <w:r w:rsidR="00E2404D">
        <w:rPr>
          <w:lang w:val="en-US"/>
        </w:rPr>
        <w:t xml:space="preserve"> </w:t>
      </w:r>
      <w:r w:rsidRPr="003B7E35">
        <w:rPr>
          <w:lang w:val="en-US"/>
        </w:rPr>
        <w:t xml:space="preserve">little </w:t>
      </w:r>
      <w:del w:id="43" w:author="CRUCHON Gilles" w:date="2022-10-09T17:07:00Z">
        <w:r w:rsidRPr="003B7E35" w:rsidDel="00955125">
          <w:rPr>
            <w:lang w:val="en-US"/>
          </w:rPr>
          <w:delText xml:space="preserve">over </w:delText>
        </w:r>
      </w:del>
      <w:ins w:id="44" w:author="CRUCHON Gilles" w:date="2022-10-09T17:07:00Z">
        <w:r w:rsidR="00955125">
          <w:rPr>
            <w:lang w:val="en-US"/>
          </w:rPr>
          <w:t>more than</w:t>
        </w:r>
        <w:r w:rsidR="00955125" w:rsidRPr="003B7E35">
          <w:rPr>
            <w:lang w:val="en-US"/>
          </w:rPr>
          <w:t xml:space="preserve"> </w:t>
        </w:r>
      </w:ins>
      <w:r w:rsidRPr="003B7E35">
        <w:rPr>
          <w:lang w:val="en-US"/>
        </w:rPr>
        <w:t>1</w:t>
      </w:r>
      <w:del w:id="45" w:author="CRUCHON Gilles" w:date="2022-10-09T17:07:00Z">
        <w:r w:rsidR="00AC6F1A" w:rsidDel="00955125">
          <w:rPr>
            <w:lang w:val="en-US"/>
          </w:rPr>
          <w:delText xml:space="preserve"> </w:delText>
        </w:r>
      </w:del>
      <w:r w:rsidRPr="003B7E35">
        <w:rPr>
          <w:lang w:val="en-US"/>
        </w:rPr>
        <w:t>00</w:t>
      </w:r>
      <w:ins w:id="46" w:author="CRUCHON Gilles" w:date="2022-10-09T17:07:00Z">
        <w:r w:rsidR="00955125">
          <w:rPr>
            <w:lang w:val="en-US"/>
          </w:rPr>
          <w:t>,</w:t>
        </w:r>
      </w:ins>
      <w:del w:id="47" w:author="CRUCHON Gilles" w:date="2022-10-09T17:07:00Z">
        <w:r w:rsidR="00AC6F1A" w:rsidDel="00955125">
          <w:rPr>
            <w:lang w:val="en-US"/>
          </w:rPr>
          <w:delText> </w:delText>
        </w:r>
      </w:del>
      <w:r w:rsidRPr="003B7E35">
        <w:rPr>
          <w:lang w:val="en-US"/>
        </w:rPr>
        <w:t>000</w:t>
      </w:r>
      <w:r w:rsidR="00AC6F1A">
        <w:rPr>
          <w:lang w:val="en-US"/>
        </w:rPr>
        <w:t xml:space="preserve"> </w:t>
      </w:r>
      <w:r w:rsidRPr="003B7E35">
        <w:rPr>
          <w:lang w:val="en-US"/>
        </w:rPr>
        <w:t>€ per year. I think that we can still divide the costs by 2. Today on this project we classify about 10,000 emails per day</w:t>
      </w:r>
      <w:ins w:id="48" w:author="CRUCHON Gilles" w:date="2022-10-09T17:07:00Z">
        <w:r w:rsidR="00955125">
          <w:rPr>
            <w:lang w:val="en-US"/>
          </w:rPr>
          <w:t>. So, we estimate</w:t>
        </w:r>
      </w:ins>
      <w:ins w:id="49" w:author="CRUCHON Gilles" w:date="2022-10-09T17:08:00Z">
        <w:r w:rsidR="00955125">
          <w:rPr>
            <w:lang w:val="en-US"/>
          </w:rPr>
          <w:t xml:space="preserve"> that each email classification costs</w:t>
        </w:r>
        <w:r w:rsidR="008C41D0">
          <w:rPr>
            <w:lang w:val="en-US"/>
          </w:rPr>
          <w:t xml:space="preserve"> about</w:t>
        </w:r>
        <w:r w:rsidR="00955125">
          <w:rPr>
            <w:lang w:val="en-US"/>
          </w:rPr>
          <w:t xml:space="preserve"> </w:t>
        </w:r>
      </w:ins>
      <w:del w:id="50" w:author="CRUCHON Gilles" w:date="2022-10-09T17:07:00Z">
        <w:r w:rsidRPr="003B7E35" w:rsidDel="00955125">
          <w:rPr>
            <w:lang w:val="en-US"/>
          </w:rPr>
          <w:delText xml:space="preserve"> and </w:delText>
        </w:r>
        <w:r w:rsidR="003362E8" w:rsidDel="00955125">
          <w:rPr>
            <w:lang w:val="en-US"/>
          </w:rPr>
          <w:delText>that</w:delText>
        </w:r>
        <w:r w:rsidRPr="003B7E35" w:rsidDel="00955125">
          <w:rPr>
            <w:lang w:val="en-US"/>
          </w:rPr>
          <w:delText xml:space="preserve"> makes </w:delText>
        </w:r>
      </w:del>
      <w:del w:id="51" w:author="CRUCHON Gilles" w:date="2022-10-09T17:08:00Z">
        <w:r w:rsidRPr="003B7E35" w:rsidDel="00955125">
          <w:rPr>
            <w:lang w:val="en-US"/>
          </w:rPr>
          <w:delText xml:space="preserve">a classification cost of an email at </w:delText>
        </w:r>
      </w:del>
      <w:r w:rsidRPr="003B7E35">
        <w:rPr>
          <w:lang w:val="en-US"/>
        </w:rPr>
        <w:t xml:space="preserve">3 </w:t>
      </w:r>
      <w:r w:rsidR="00AC6F1A" w:rsidRPr="003B7E35">
        <w:rPr>
          <w:lang w:val="en-US"/>
        </w:rPr>
        <w:t xml:space="preserve">cents </w:t>
      </w:r>
      <w:r w:rsidRPr="003B7E35">
        <w:rPr>
          <w:lang w:val="en-US"/>
        </w:rPr>
        <w:t xml:space="preserve">euro. </w:t>
      </w:r>
    </w:p>
    <w:p w14:paraId="6FFA54F8" w14:textId="344EDCCE" w:rsidR="00152F74" w:rsidRPr="003B7E35" w:rsidRDefault="00152F74">
      <w:pPr>
        <w:rPr>
          <w:lang w:val="en-US"/>
        </w:rPr>
      </w:pPr>
      <w:r w:rsidRPr="003B7E35">
        <w:rPr>
          <w:lang w:val="en-US"/>
        </w:rPr>
        <w:t>If</w:t>
      </w:r>
      <w:ins w:id="52" w:author="CRUCHON Gilles" w:date="2022-10-09T17:09:00Z">
        <w:r w:rsidR="0012371E">
          <w:rPr>
            <w:lang w:val="en-US"/>
          </w:rPr>
          <w:t xml:space="preserve"> we decide to </w:t>
        </w:r>
      </w:ins>
      <w:del w:id="53" w:author="CRUCHON Gilles" w:date="2022-10-09T17:09:00Z">
        <w:r w:rsidRPr="003B7E35" w:rsidDel="0012371E">
          <w:rPr>
            <w:lang w:val="en-US"/>
          </w:rPr>
          <w:delText xml:space="preserve">, for example, we </w:delText>
        </w:r>
      </w:del>
      <w:r w:rsidRPr="003B7E35">
        <w:rPr>
          <w:lang w:val="en-US"/>
        </w:rPr>
        <w:t xml:space="preserve">carry out one </w:t>
      </w:r>
      <w:r w:rsidR="00B2677D">
        <w:rPr>
          <w:lang w:val="en-US"/>
        </w:rPr>
        <w:t xml:space="preserve">“model </w:t>
      </w:r>
      <w:r w:rsidRPr="003B7E35">
        <w:rPr>
          <w:lang w:val="en-US"/>
        </w:rPr>
        <w:t>retrain</w:t>
      </w:r>
      <w:r w:rsidR="00B2677D">
        <w:rPr>
          <w:lang w:val="en-US"/>
        </w:rPr>
        <w:t>”</w:t>
      </w:r>
      <w:r w:rsidRPr="003B7E35">
        <w:rPr>
          <w:lang w:val="en-US"/>
        </w:rPr>
        <w:t xml:space="preserve"> per year, for example</w:t>
      </w:r>
      <w:ins w:id="54" w:author="CRUCHON Gilles" w:date="2022-10-09T17:09:00Z">
        <w:r w:rsidR="0012371E">
          <w:rPr>
            <w:lang w:val="en-US"/>
          </w:rPr>
          <w:t>,</w:t>
        </w:r>
      </w:ins>
      <w:r w:rsidRPr="003B7E35">
        <w:rPr>
          <w:lang w:val="en-US"/>
        </w:rPr>
        <w:t xml:space="preserve"> </w:t>
      </w:r>
      <w:del w:id="55" w:author="CRUCHON Gilles" w:date="2022-10-09T17:09:00Z">
        <w:r w:rsidRPr="003B7E35" w:rsidDel="0012371E">
          <w:rPr>
            <w:lang w:val="en-US"/>
          </w:rPr>
          <w:delText xml:space="preserve">we will have </w:delText>
        </w:r>
        <w:r w:rsidR="00AC6F1A" w:rsidDel="0012371E">
          <w:rPr>
            <w:lang w:val="en-US"/>
          </w:rPr>
          <w:delText>a cost</w:delText>
        </w:r>
      </w:del>
      <w:ins w:id="56" w:author="CRUCHON Gilles" w:date="2022-10-09T17:09:00Z">
        <w:r w:rsidR="0012371E">
          <w:rPr>
            <w:lang w:val="en-US"/>
          </w:rPr>
          <w:t>the cost</w:t>
        </w:r>
      </w:ins>
      <w:r w:rsidR="00AC6F1A">
        <w:rPr>
          <w:lang w:val="en-US"/>
        </w:rPr>
        <w:t xml:space="preserve"> of </w:t>
      </w:r>
      <w:del w:id="57" w:author="CRUCHON Gilles" w:date="2022-10-09T17:10:00Z">
        <w:r w:rsidR="00AC6F1A" w:rsidDel="0012371E">
          <w:rPr>
            <w:lang w:val="en-US"/>
          </w:rPr>
          <w:delText>an</w:delText>
        </w:r>
        <w:r w:rsidRPr="003B7E35" w:rsidDel="0012371E">
          <w:rPr>
            <w:lang w:val="en-US"/>
          </w:rPr>
          <w:delText xml:space="preserve"> </w:delText>
        </w:r>
      </w:del>
      <w:ins w:id="58" w:author="CRUCHON Gilles" w:date="2022-10-09T17:10:00Z">
        <w:r w:rsidR="0012371E">
          <w:rPr>
            <w:lang w:val="en-US"/>
          </w:rPr>
          <w:t>one</w:t>
        </w:r>
        <w:r w:rsidR="0012371E" w:rsidRPr="003B7E35">
          <w:rPr>
            <w:lang w:val="en-US"/>
          </w:rPr>
          <w:t xml:space="preserve"> </w:t>
        </w:r>
      </w:ins>
      <w:r w:rsidRPr="003B7E35">
        <w:rPr>
          <w:lang w:val="en-US"/>
        </w:rPr>
        <w:t xml:space="preserve">email </w:t>
      </w:r>
      <w:r w:rsidR="00AC6F1A">
        <w:rPr>
          <w:lang w:val="en-US"/>
        </w:rPr>
        <w:t xml:space="preserve">classification </w:t>
      </w:r>
      <w:del w:id="59" w:author="CRUCHON Gilles" w:date="2022-10-09T17:10:00Z">
        <w:r w:rsidRPr="003B7E35" w:rsidDel="0012371E">
          <w:rPr>
            <w:lang w:val="en-US"/>
          </w:rPr>
          <w:delText xml:space="preserve">around </w:delText>
        </w:r>
      </w:del>
      <w:ins w:id="60" w:author="CRUCHON Gilles" w:date="2022-10-09T17:10:00Z">
        <w:r w:rsidR="0012371E">
          <w:rPr>
            <w:lang w:val="en-US"/>
          </w:rPr>
          <w:t>will increase to</w:t>
        </w:r>
        <w:r w:rsidR="0012371E" w:rsidRPr="003B7E35">
          <w:rPr>
            <w:lang w:val="en-US"/>
          </w:rPr>
          <w:t xml:space="preserve"> </w:t>
        </w:r>
      </w:ins>
      <w:r w:rsidRPr="003B7E35">
        <w:rPr>
          <w:lang w:val="en-US"/>
        </w:rPr>
        <w:t xml:space="preserve">4 cents </w:t>
      </w:r>
      <w:r w:rsidR="00AC6F1A" w:rsidRPr="003B7E35">
        <w:rPr>
          <w:lang w:val="en-US"/>
        </w:rPr>
        <w:t>euro</w:t>
      </w:r>
      <w:r w:rsidR="00176564">
        <w:rPr>
          <w:lang w:val="en-US"/>
        </w:rPr>
        <w:t>. Here,</w:t>
      </w:r>
      <w:r w:rsidRPr="003B7E35">
        <w:rPr>
          <w:lang w:val="en-US"/>
        </w:rPr>
        <w:t xml:space="preserve"> </w:t>
      </w:r>
      <w:ins w:id="61" w:author="CRUCHON Gilles" w:date="2022-10-09T17:10:00Z">
        <w:r w:rsidR="0012371E">
          <w:rPr>
            <w:lang w:val="en-US"/>
          </w:rPr>
          <w:t>I’m excluding the first implementation of the project</w:t>
        </w:r>
      </w:ins>
      <w:ins w:id="62" w:author="CRUCHON Gilles" w:date="2022-10-09T17:11:00Z">
        <w:r w:rsidR="0012371E">
          <w:rPr>
            <w:lang w:val="en-US"/>
          </w:rPr>
          <w:t xml:space="preserve">… </w:t>
        </w:r>
      </w:ins>
      <w:del w:id="63" w:author="CRUCHON Gilles" w:date="2022-10-09T17:11:00Z">
        <w:r w:rsidRPr="003B7E35" w:rsidDel="0012371E">
          <w:rPr>
            <w:lang w:val="en-US"/>
          </w:rPr>
          <w:delText>I am not ta</w:delText>
        </w:r>
        <w:r w:rsidR="00176564" w:rsidDel="0012371E">
          <w:rPr>
            <w:lang w:val="en-US"/>
          </w:rPr>
          <w:delText>king in part the cost of the</w:delText>
        </w:r>
        <w:r w:rsidRPr="003B7E35" w:rsidDel="0012371E">
          <w:rPr>
            <w:lang w:val="en-US"/>
          </w:rPr>
          <w:delText xml:space="preserve"> </w:delText>
        </w:r>
        <w:r w:rsidR="00B2677D" w:rsidDel="0012371E">
          <w:rPr>
            <w:lang w:val="en-US"/>
          </w:rPr>
          <w:delText xml:space="preserve">first </w:delText>
        </w:r>
        <w:r w:rsidRPr="003B7E35" w:rsidDel="0012371E">
          <w:rPr>
            <w:lang w:val="en-US"/>
          </w:rPr>
          <w:delText xml:space="preserve">implementation of the project </w:delText>
        </w:r>
      </w:del>
      <w:r w:rsidRPr="003B7E35">
        <w:rPr>
          <w:lang w:val="en-US"/>
        </w:rPr>
        <w:t>which cost a little more than 1</w:t>
      </w:r>
      <w:r w:rsidR="00176564">
        <w:rPr>
          <w:lang w:val="en-US"/>
        </w:rPr>
        <w:t> </w:t>
      </w:r>
      <w:r w:rsidRPr="003B7E35">
        <w:rPr>
          <w:lang w:val="en-US"/>
        </w:rPr>
        <w:t>000</w:t>
      </w:r>
      <w:r w:rsidR="00176564">
        <w:rPr>
          <w:lang w:val="en-US"/>
        </w:rPr>
        <w:t xml:space="preserve"> </w:t>
      </w:r>
      <w:r w:rsidRPr="003B7E35">
        <w:rPr>
          <w:lang w:val="en-US"/>
        </w:rPr>
        <w:t>000 euros</w:t>
      </w:r>
      <w:ins w:id="64" w:author="CRUCHON Gilles" w:date="2022-10-09T17:11:00Z">
        <w:r w:rsidR="0012371E">
          <w:rPr>
            <w:lang w:val="en-US"/>
          </w:rPr>
          <w:t>!</w:t>
        </w:r>
      </w:ins>
      <w:del w:id="65" w:author="CRUCHON Gilles" w:date="2022-10-09T17:11:00Z">
        <w:r w:rsidRPr="003B7E35" w:rsidDel="0012371E">
          <w:rPr>
            <w:lang w:val="en-US"/>
          </w:rPr>
          <w:delText>.</w:delText>
        </w:r>
      </w:del>
    </w:p>
    <w:p w14:paraId="719A980A" w14:textId="77777777" w:rsidR="00503634" w:rsidRPr="003B7E35" w:rsidRDefault="00503634">
      <w:pPr>
        <w:rPr>
          <w:b/>
          <w:bCs/>
          <w:lang w:val="en-US"/>
        </w:rPr>
      </w:pPr>
      <w:r w:rsidRPr="003B7E35">
        <w:rPr>
          <w:b/>
          <w:bCs/>
          <w:lang w:val="en-US"/>
        </w:rPr>
        <w:t>Slide 4: expensive intro</w:t>
      </w:r>
    </w:p>
    <w:p w14:paraId="52C7B1D7" w14:textId="30B19FD4" w:rsidR="00503634" w:rsidRPr="003B7E35" w:rsidRDefault="00503634">
      <w:pPr>
        <w:rPr>
          <w:lang w:val="en-US"/>
        </w:rPr>
      </w:pPr>
      <w:r w:rsidRPr="003B7E35">
        <w:rPr>
          <w:lang w:val="en-US"/>
        </w:rPr>
        <w:t>Here is a functional example of</w:t>
      </w:r>
      <w:r w:rsidR="00B54030">
        <w:rPr>
          <w:lang w:val="en-US"/>
        </w:rPr>
        <w:t xml:space="preserve"> a</w:t>
      </w:r>
      <w:r w:rsidRPr="003B7E35">
        <w:rPr>
          <w:lang w:val="en-US"/>
        </w:rPr>
        <w:t xml:space="preserve"> mail classification.</w:t>
      </w:r>
    </w:p>
    <w:p w14:paraId="51FE68D6" w14:textId="7D658419" w:rsidR="00F276A8" w:rsidRPr="003B7E35" w:rsidRDefault="007758F8">
      <w:pPr>
        <w:rPr>
          <w:lang w:val="en-US"/>
        </w:rPr>
      </w:pPr>
      <w:r w:rsidRPr="003B7E35">
        <w:rPr>
          <w:lang w:val="en-US"/>
        </w:rPr>
        <w:t>For</w:t>
      </w:r>
      <w:r w:rsidR="002635FD">
        <w:rPr>
          <w:lang w:val="en-US"/>
        </w:rPr>
        <w:t xml:space="preserve"> your</w:t>
      </w:r>
      <w:r w:rsidRPr="003B7E35">
        <w:rPr>
          <w:lang w:val="en-US"/>
        </w:rPr>
        <w:t xml:space="preserve"> information, all </w:t>
      </w:r>
      <w:del w:id="66" w:author="CRUCHON Gilles" w:date="2022-10-09T17:11:00Z">
        <w:r w:rsidRPr="003B7E35" w:rsidDel="0012371E">
          <w:rPr>
            <w:lang w:val="en-US"/>
          </w:rPr>
          <w:delText xml:space="preserve">the </w:delText>
        </w:r>
      </w:del>
      <w:r w:rsidRPr="003B7E35">
        <w:rPr>
          <w:lang w:val="en-US"/>
        </w:rPr>
        <w:t xml:space="preserve">images you see </w:t>
      </w:r>
      <w:r w:rsidR="002635FD">
        <w:rPr>
          <w:lang w:val="en-US"/>
        </w:rPr>
        <w:t xml:space="preserve">here with a </w:t>
      </w:r>
      <w:r w:rsidRPr="003B7E35">
        <w:rPr>
          <w:lang w:val="en-US"/>
        </w:rPr>
        <w:t xml:space="preserve">small text below </w:t>
      </w:r>
      <w:r w:rsidR="002635FD">
        <w:rPr>
          <w:lang w:val="en-US"/>
        </w:rPr>
        <w:t>a</w:t>
      </w:r>
      <w:r w:rsidRPr="003B7E35">
        <w:rPr>
          <w:lang w:val="en-US"/>
        </w:rPr>
        <w:t xml:space="preserve">re generated </w:t>
      </w:r>
      <w:del w:id="67" w:author="CRUCHON Gilles" w:date="2022-10-09T17:12:00Z">
        <w:r w:rsidRPr="003B7E35" w:rsidDel="0012371E">
          <w:rPr>
            <w:lang w:val="en-US"/>
          </w:rPr>
          <w:delText xml:space="preserve">with </w:delText>
        </w:r>
      </w:del>
      <w:ins w:id="68" w:author="CRUCHON Gilles" w:date="2022-10-09T17:12:00Z">
        <w:r w:rsidR="0012371E">
          <w:rPr>
            <w:lang w:val="en-US"/>
          </w:rPr>
          <w:t>an</w:t>
        </w:r>
        <w:r w:rsidR="0012371E" w:rsidRPr="003B7E35">
          <w:rPr>
            <w:lang w:val="en-US"/>
          </w:rPr>
          <w:t xml:space="preserve"> </w:t>
        </w:r>
      </w:ins>
      <w:r w:rsidRPr="003B7E35">
        <w:rPr>
          <w:lang w:val="en-US"/>
        </w:rPr>
        <w:t xml:space="preserve">artificial intelligence </w:t>
      </w:r>
      <w:proofErr w:type="gramStart"/>
      <w:r w:rsidRPr="003B7E35">
        <w:rPr>
          <w:lang w:val="en-US"/>
        </w:rPr>
        <w:t>algorithms</w:t>
      </w:r>
      <w:proofErr w:type="gramEnd"/>
      <w:r w:rsidRPr="003B7E35">
        <w:rPr>
          <w:lang w:val="en-US"/>
        </w:rPr>
        <w:t>.</w:t>
      </w:r>
    </w:p>
    <w:p w14:paraId="2808AA84" w14:textId="77777777" w:rsidR="007758F8" w:rsidRPr="003B7E35" w:rsidRDefault="007758F8">
      <w:pPr>
        <w:rPr>
          <w:b/>
          <w:bCs/>
          <w:lang w:val="en-US"/>
        </w:rPr>
      </w:pPr>
      <w:r w:rsidRPr="003B7E35">
        <w:rPr>
          <w:b/>
          <w:bCs/>
          <w:lang w:val="en-US"/>
        </w:rPr>
        <w:t>Slide 5: summary</w:t>
      </w:r>
    </w:p>
    <w:p w14:paraId="6F825C72" w14:textId="144186A2" w:rsidR="008E7E38" w:rsidRPr="003B7E35" w:rsidRDefault="00503634">
      <w:pPr>
        <w:rPr>
          <w:lang w:val="en-US"/>
        </w:rPr>
      </w:pPr>
      <w:r w:rsidRPr="003B7E35">
        <w:rPr>
          <w:lang w:val="en-US"/>
        </w:rPr>
        <w:t>As you can see in these projects</w:t>
      </w:r>
      <w:r w:rsidR="00855C3B">
        <w:rPr>
          <w:lang w:val="en-US"/>
        </w:rPr>
        <w:t>, we</w:t>
      </w:r>
      <w:r w:rsidR="00125403">
        <w:rPr>
          <w:lang w:val="en-US"/>
        </w:rPr>
        <w:t xml:space="preserve"> are</w:t>
      </w:r>
      <w:r w:rsidRPr="003B7E35">
        <w:rPr>
          <w:lang w:val="en-US"/>
        </w:rPr>
        <w:t xml:space="preserve"> at the top of the top of technical complexity, all </w:t>
      </w:r>
      <w:del w:id="69" w:author="CRUCHON Gilles" w:date="2022-10-09T17:12:00Z">
        <w:r w:rsidRPr="003B7E35" w:rsidDel="0012371E">
          <w:rPr>
            <w:lang w:val="en-US"/>
          </w:rPr>
          <w:delText>the keys</w:delText>
        </w:r>
      </w:del>
      <w:ins w:id="70" w:author="CRUCHON Gilles" w:date="2022-10-09T17:12:00Z">
        <w:r w:rsidR="0012371E">
          <w:rPr>
            <w:lang w:val="en-US"/>
          </w:rPr>
          <w:t>factors</w:t>
        </w:r>
      </w:ins>
      <w:r w:rsidRPr="003B7E35">
        <w:rPr>
          <w:lang w:val="en-US"/>
        </w:rPr>
        <w:t xml:space="preserve"> are </w:t>
      </w:r>
      <w:r w:rsidR="00B91939">
        <w:rPr>
          <w:lang w:val="en-US"/>
        </w:rPr>
        <w:t xml:space="preserve">met </w:t>
      </w:r>
      <w:r w:rsidRPr="003B7E35">
        <w:rPr>
          <w:lang w:val="en-US"/>
        </w:rPr>
        <w:t xml:space="preserve">for </w:t>
      </w:r>
      <w:del w:id="71" w:author="CRUCHON Gilles" w:date="2022-10-09T17:12:00Z">
        <w:r w:rsidRPr="003B7E35" w:rsidDel="0012371E">
          <w:rPr>
            <w:lang w:val="en-US"/>
          </w:rPr>
          <w:delText>it to fail</w:delText>
        </w:r>
      </w:del>
      <w:ins w:id="72" w:author="CRUCHON Gilles" w:date="2022-10-09T17:12:00Z">
        <w:r w:rsidR="0012371E">
          <w:rPr>
            <w:lang w:val="en-US"/>
          </w:rPr>
          <w:t>fai</w:t>
        </w:r>
      </w:ins>
      <w:ins w:id="73" w:author="CRUCHON Gilles" w:date="2022-10-09T17:13:00Z">
        <w:r w:rsidR="0012371E">
          <w:rPr>
            <w:lang w:val="en-US"/>
          </w:rPr>
          <w:t>lure</w:t>
        </w:r>
      </w:ins>
      <w:r w:rsidRPr="003B7E35">
        <w:rPr>
          <w:lang w:val="en-US"/>
        </w:rPr>
        <w:t>.</w:t>
      </w:r>
    </w:p>
    <w:p w14:paraId="77218117" w14:textId="77777777" w:rsidR="0015184D" w:rsidRPr="003B7E35" w:rsidRDefault="008E7E38">
      <w:pPr>
        <w:rPr>
          <w:lang w:val="en-US"/>
        </w:rPr>
      </w:pPr>
      <w:r w:rsidRPr="003B7E35">
        <w:rPr>
          <w:lang w:val="en-US"/>
        </w:rPr>
        <w:t>This presentation is divided into 4 parts.</w:t>
      </w:r>
    </w:p>
    <w:p w14:paraId="5B623CF9" w14:textId="49C7E05B" w:rsidR="0015184D" w:rsidRPr="00125403" w:rsidRDefault="00524428" w:rsidP="00125403">
      <w:pPr>
        <w:pStyle w:val="ListParagraph"/>
        <w:numPr>
          <w:ilvl w:val="0"/>
          <w:numId w:val="2"/>
        </w:numPr>
        <w:rPr>
          <w:lang w:val="en-US"/>
        </w:rPr>
      </w:pPr>
      <w:r w:rsidRPr="00125403">
        <w:rPr>
          <w:lang w:val="en-US"/>
        </w:rPr>
        <w:t xml:space="preserve">In the first part we will introduce Deep learning and </w:t>
      </w:r>
      <w:del w:id="74" w:author="CRUCHON Gilles" w:date="2022-10-09T17:13:00Z">
        <w:r w:rsidRPr="00125403" w:rsidDel="0012371E">
          <w:rPr>
            <w:lang w:val="en-US"/>
          </w:rPr>
          <w:delText xml:space="preserve">these </w:delText>
        </w:r>
      </w:del>
      <w:ins w:id="75" w:author="CRUCHON Gilles" w:date="2022-10-09T17:13:00Z">
        <w:r w:rsidR="0012371E">
          <w:rPr>
            <w:lang w:val="en-US"/>
          </w:rPr>
          <w:t>related</w:t>
        </w:r>
        <w:r w:rsidR="0012371E" w:rsidRPr="00125403">
          <w:rPr>
            <w:lang w:val="en-US"/>
          </w:rPr>
          <w:t xml:space="preserve"> </w:t>
        </w:r>
      </w:ins>
      <w:r w:rsidRPr="00125403">
        <w:rPr>
          <w:lang w:val="en-US"/>
        </w:rPr>
        <w:t>issues.</w:t>
      </w:r>
    </w:p>
    <w:p w14:paraId="62CA12C4" w14:textId="0851A2A8" w:rsidR="00A840EB" w:rsidRPr="00125403" w:rsidRDefault="008E7E38" w:rsidP="00125403">
      <w:pPr>
        <w:pStyle w:val="ListParagraph"/>
        <w:numPr>
          <w:ilvl w:val="0"/>
          <w:numId w:val="2"/>
        </w:numPr>
        <w:rPr>
          <w:lang w:val="en-US"/>
        </w:rPr>
      </w:pPr>
      <w:r w:rsidRPr="00125403">
        <w:rPr>
          <w:lang w:val="en-US"/>
        </w:rPr>
        <w:lastRenderedPageBreak/>
        <w:t xml:space="preserve">In the 2nd part we will explain what we expect from a project in production </w:t>
      </w:r>
      <w:del w:id="76" w:author="CRUCHON Gilles" w:date="2022-10-09T17:13:00Z">
        <w:r w:rsidRPr="00125403" w:rsidDel="0012371E">
          <w:rPr>
            <w:lang w:val="en-US"/>
          </w:rPr>
          <w:delText xml:space="preserve">with us </w:delText>
        </w:r>
      </w:del>
      <w:r w:rsidRPr="00125403">
        <w:rPr>
          <w:lang w:val="en-US"/>
        </w:rPr>
        <w:t>at AXA France.</w:t>
      </w:r>
    </w:p>
    <w:p w14:paraId="7D3EE222" w14:textId="3E2EADB1" w:rsidR="00EF3A74" w:rsidRPr="00125403" w:rsidRDefault="008E7E38" w:rsidP="00125403">
      <w:pPr>
        <w:pStyle w:val="ListParagraph"/>
        <w:numPr>
          <w:ilvl w:val="0"/>
          <w:numId w:val="2"/>
        </w:numPr>
        <w:rPr>
          <w:lang w:val="en-US"/>
        </w:rPr>
      </w:pPr>
      <w:r w:rsidRPr="00125403">
        <w:rPr>
          <w:lang w:val="en-US"/>
        </w:rPr>
        <w:t xml:space="preserve">Then in the 3rd part we will have fun </w:t>
      </w:r>
      <w:del w:id="77" w:author="CRUCHON Gilles" w:date="2022-10-09T17:13:00Z">
        <w:r w:rsidRPr="00125403" w:rsidDel="0012371E">
          <w:rPr>
            <w:lang w:val="en-US"/>
          </w:rPr>
          <w:delText xml:space="preserve">making </w:delText>
        </w:r>
      </w:del>
      <w:ins w:id="78" w:author="CRUCHON Gilles" w:date="2022-10-09T17:13:00Z">
        <w:r w:rsidR="0012371E">
          <w:rPr>
            <w:lang w:val="en-US"/>
          </w:rPr>
          <w:t>cooking</w:t>
        </w:r>
        <w:r w:rsidR="0012371E" w:rsidRPr="00125403">
          <w:rPr>
            <w:lang w:val="en-US"/>
          </w:rPr>
          <w:t xml:space="preserve"> </w:t>
        </w:r>
      </w:ins>
      <w:r w:rsidRPr="00125403">
        <w:rPr>
          <w:lang w:val="en-US"/>
        </w:rPr>
        <w:t>a recipe. Recipe of what to do to make</w:t>
      </w:r>
      <w:ins w:id="79" w:author="CRUCHON Gilles" w:date="2022-10-09T17:14:00Z">
        <w:r w:rsidR="002933BD">
          <w:rPr>
            <w:lang w:val="en-US"/>
          </w:rPr>
          <w:t xml:space="preserve"> sure that</w:t>
        </w:r>
      </w:ins>
      <w:r w:rsidRPr="00125403">
        <w:rPr>
          <w:lang w:val="en-US"/>
        </w:rPr>
        <w:t xml:space="preserve"> a</w:t>
      </w:r>
      <w:ins w:id="80" w:author="CRUCHON Gilles" w:date="2022-10-09T17:14:00Z">
        <w:r w:rsidR="002933BD">
          <w:rPr>
            <w:lang w:val="en-US"/>
          </w:rPr>
          <w:t>n ML</w:t>
        </w:r>
      </w:ins>
      <w:r w:rsidRPr="00125403">
        <w:rPr>
          <w:lang w:val="en-US"/>
        </w:rPr>
        <w:t xml:space="preserve"> project </w:t>
      </w:r>
      <w:ins w:id="81" w:author="CRUCHON Gilles" w:date="2022-10-09T17:14:00Z">
        <w:r w:rsidR="002933BD">
          <w:rPr>
            <w:lang w:val="en-US"/>
          </w:rPr>
          <w:t xml:space="preserve">will </w:t>
        </w:r>
      </w:ins>
      <w:r w:rsidRPr="00125403">
        <w:rPr>
          <w:lang w:val="en-US"/>
        </w:rPr>
        <w:t xml:space="preserve">fail. The idea is </w:t>
      </w:r>
      <w:del w:id="82" w:author="CRUCHON Gilles" w:date="2022-10-09T17:14:00Z">
        <w:r w:rsidRPr="00125403" w:rsidDel="002933BD">
          <w:rPr>
            <w:lang w:val="en-US"/>
          </w:rPr>
          <w:delText>that we had</w:delText>
        </w:r>
      </w:del>
      <w:ins w:id="83" w:author="CRUCHON Gilles" w:date="2022-10-09T17:14:00Z">
        <w:r w:rsidR="002933BD">
          <w:rPr>
            <w:lang w:val="en-US"/>
          </w:rPr>
          <w:t>to present to you some</w:t>
        </w:r>
      </w:ins>
      <w:r w:rsidRPr="00125403">
        <w:rPr>
          <w:lang w:val="en-US"/>
        </w:rPr>
        <w:t xml:space="preserve"> experiences that help</w:t>
      </w:r>
      <w:r w:rsidR="00125403">
        <w:rPr>
          <w:lang w:val="en-US"/>
        </w:rPr>
        <w:t>ed</w:t>
      </w:r>
      <w:r w:rsidRPr="00125403">
        <w:rPr>
          <w:lang w:val="en-US"/>
        </w:rPr>
        <w:t xml:space="preserve"> us</w:t>
      </w:r>
      <w:r w:rsidR="003C6188">
        <w:rPr>
          <w:lang w:val="en-US"/>
        </w:rPr>
        <w:t xml:space="preserve"> to</w:t>
      </w:r>
      <w:r w:rsidRPr="00125403">
        <w:rPr>
          <w:lang w:val="en-US"/>
        </w:rPr>
        <w:t xml:space="preserve"> improve.</w:t>
      </w:r>
    </w:p>
    <w:p w14:paraId="707638FF" w14:textId="53427AFE" w:rsidR="000E31C5" w:rsidRPr="00125403" w:rsidRDefault="00F63D28" w:rsidP="00125403">
      <w:pPr>
        <w:pStyle w:val="ListParagraph"/>
        <w:numPr>
          <w:ilvl w:val="0"/>
          <w:numId w:val="2"/>
        </w:numPr>
        <w:rPr>
          <w:lang w:val="en-US"/>
        </w:rPr>
      </w:pPr>
      <w:r w:rsidRPr="00125403">
        <w:rPr>
          <w:lang w:val="en-US"/>
        </w:rPr>
        <w:t>Thus, in the 4th part, we learned lessons from these experiences that will allow us to be on the way to mak</w:t>
      </w:r>
      <w:r w:rsidR="00063A37">
        <w:rPr>
          <w:lang w:val="en-US"/>
        </w:rPr>
        <w:t>e</w:t>
      </w:r>
      <w:r w:rsidRPr="00125403">
        <w:rPr>
          <w:lang w:val="en-US"/>
        </w:rPr>
        <w:t xml:space="preserve"> a project run </w:t>
      </w:r>
      <w:r w:rsidR="00063A37">
        <w:rPr>
          <w:lang w:val="en-US"/>
        </w:rPr>
        <w:t>successfully</w:t>
      </w:r>
      <w:r w:rsidRPr="00125403">
        <w:rPr>
          <w:lang w:val="en-US"/>
        </w:rPr>
        <w:t>.</w:t>
      </w:r>
    </w:p>
    <w:p w14:paraId="02757837" w14:textId="6E48AD0E" w:rsidR="00A802A9" w:rsidRPr="003B7E35" w:rsidRDefault="00A802A9">
      <w:pPr>
        <w:rPr>
          <w:b/>
          <w:bCs/>
          <w:lang w:val="en-US"/>
        </w:rPr>
      </w:pPr>
      <w:r w:rsidRPr="003B7E35">
        <w:rPr>
          <w:b/>
          <w:bCs/>
          <w:lang w:val="en-US"/>
        </w:rPr>
        <w:t xml:space="preserve">Slide </w:t>
      </w:r>
      <w:proofErr w:type="gramStart"/>
      <w:r w:rsidRPr="003B7E35">
        <w:rPr>
          <w:b/>
          <w:bCs/>
          <w:lang w:val="en-US"/>
        </w:rPr>
        <w:t>7</w:t>
      </w:r>
      <w:r w:rsidR="004956B4">
        <w:rPr>
          <w:b/>
          <w:bCs/>
          <w:lang w:val="en-US"/>
        </w:rPr>
        <w:t xml:space="preserve"> :</w:t>
      </w:r>
      <w:proofErr w:type="gramEnd"/>
      <w:r w:rsidR="004956B4">
        <w:rPr>
          <w:b/>
          <w:bCs/>
          <w:lang w:val="en-US"/>
        </w:rPr>
        <w:t xml:space="preserve"> ML</w:t>
      </w:r>
    </w:p>
    <w:p w14:paraId="6F9186E8" w14:textId="77777777" w:rsidR="009429CF" w:rsidRPr="003B7E35" w:rsidRDefault="00034889">
      <w:pPr>
        <w:rPr>
          <w:lang w:val="en-US"/>
        </w:rPr>
      </w:pPr>
      <w:r w:rsidRPr="003B7E35">
        <w:rPr>
          <w:lang w:val="en-US"/>
        </w:rPr>
        <w:t>One of the subsets of artificial intelligence is machine learning and one of the subsets of machine learning is deep learning.</w:t>
      </w:r>
    </w:p>
    <w:p w14:paraId="3CF16393" w14:textId="3685793D" w:rsidR="007E552E" w:rsidRPr="003B7E35" w:rsidRDefault="007E552E">
      <w:pPr>
        <w:rPr>
          <w:b/>
          <w:bCs/>
          <w:lang w:val="en-US"/>
        </w:rPr>
      </w:pPr>
      <w:r w:rsidRPr="003B7E35">
        <w:rPr>
          <w:b/>
          <w:bCs/>
          <w:lang w:val="en-US"/>
        </w:rPr>
        <w:t xml:space="preserve">Slide </w:t>
      </w:r>
      <w:proofErr w:type="gramStart"/>
      <w:r w:rsidRPr="003B7E35">
        <w:rPr>
          <w:b/>
          <w:bCs/>
          <w:lang w:val="en-US"/>
        </w:rPr>
        <w:t>8</w:t>
      </w:r>
      <w:r w:rsidR="004956B4">
        <w:rPr>
          <w:b/>
          <w:bCs/>
          <w:lang w:val="en-US"/>
        </w:rPr>
        <w:t xml:space="preserve"> :</w:t>
      </w:r>
      <w:proofErr w:type="gramEnd"/>
      <w:r w:rsidR="004956B4">
        <w:rPr>
          <w:b/>
          <w:bCs/>
          <w:lang w:val="en-US"/>
        </w:rPr>
        <w:t xml:space="preserve"> ML</w:t>
      </w:r>
    </w:p>
    <w:p w14:paraId="1385E189" w14:textId="27860623" w:rsidR="00E3377D" w:rsidRPr="003B7E35" w:rsidRDefault="0017280E">
      <w:pPr>
        <w:rPr>
          <w:lang w:val="en-US"/>
        </w:rPr>
      </w:pPr>
      <w:r w:rsidRPr="003B7E35">
        <w:rPr>
          <w:lang w:val="en-US"/>
        </w:rPr>
        <w:t xml:space="preserve">You will often hear about structured data usually being represented by an Excel file. In </w:t>
      </w:r>
      <w:r w:rsidR="00DF560C" w:rsidRPr="003B7E35">
        <w:rPr>
          <w:lang w:val="en-US"/>
        </w:rPr>
        <w:t>general,</w:t>
      </w:r>
      <w:r w:rsidRPr="003B7E35">
        <w:rPr>
          <w:lang w:val="en-US"/>
        </w:rPr>
        <w:t xml:space="preserve"> for this </w:t>
      </w:r>
      <w:r w:rsidR="00DF560C">
        <w:rPr>
          <w:lang w:val="en-US"/>
        </w:rPr>
        <w:t>kind</w:t>
      </w:r>
      <w:r w:rsidRPr="003B7E35">
        <w:rPr>
          <w:lang w:val="en-US"/>
        </w:rPr>
        <w:t xml:space="preserve"> of problem where there is a limited number of inputs/outputs. We will use </w:t>
      </w:r>
      <w:r w:rsidR="00A34FC5">
        <w:rPr>
          <w:lang w:val="en-US"/>
        </w:rPr>
        <w:t>simple</w:t>
      </w:r>
      <w:r w:rsidRPr="003B7E35">
        <w:rPr>
          <w:lang w:val="en-US"/>
        </w:rPr>
        <w:t xml:space="preserve"> machine learning algorithms.</w:t>
      </w:r>
    </w:p>
    <w:p w14:paraId="122A0429" w14:textId="3992EF9A" w:rsidR="0017280E" w:rsidRPr="003B7E35" w:rsidRDefault="00DF2B91">
      <w:pPr>
        <w:rPr>
          <w:lang w:val="en-US"/>
        </w:rPr>
      </w:pPr>
      <w:r w:rsidRPr="003B7E35">
        <w:rPr>
          <w:b/>
          <w:bCs/>
          <w:lang w:val="en-US"/>
        </w:rPr>
        <w:t xml:space="preserve">Slide </w:t>
      </w:r>
      <w:proofErr w:type="gramStart"/>
      <w:r w:rsidRPr="003B7E35">
        <w:rPr>
          <w:b/>
          <w:bCs/>
          <w:lang w:val="en-US"/>
        </w:rPr>
        <w:t>9</w:t>
      </w:r>
      <w:r w:rsidR="004956B4">
        <w:rPr>
          <w:b/>
          <w:bCs/>
          <w:lang w:val="en-US"/>
        </w:rPr>
        <w:t xml:space="preserve"> :</w:t>
      </w:r>
      <w:proofErr w:type="gramEnd"/>
      <w:r w:rsidR="004956B4">
        <w:rPr>
          <w:b/>
          <w:bCs/>
          <w:lang w:val="en-US"/>
        </w:rPr>
        <w:t xml:space="preserve"> Deep</w:t>
      </w:r>
    </w:p>
    <w:p w14:paraId="70EE65FE" w14:textId="0D2F3C52" w:rsidR="00FD3023" w:rsidRPr="003B7E35" w:rsidRDefault="00DF2B91">
      <w:pPr>
        <w:rPr>
          <w:lang w:val="en-US"/>
        </w:rPr>
      </w:pPr>
      <w:r w:rsidRPr="003B7E35">
        <w:rPr>
          <w:lang w:val="en-US"/>
        </w:rPr>
        <w:t>When we have</w:t>
      </w:r>
      <w:r w:rsidR="00FB6CBD">
        <w:rPr>
          <w:lang w:val="en-US"/>
        </w:rPr>
        <w:t xml:space="preserve"> data </w:t>
      </w:r>
      <w:proofErr w:type="gramStart"/>
      <w:r w:rsidR="00CF336F">
        <w:rPr>
          <w:lang w:val="en-US"/>
        </w:rPr>
        <w:t>like</w:t>
      </w:r>
      <w:r w:rsidR="00CF336F" w:rsidRPr="003B7E35">
        <w:rPr>
          <w:lang w:val="en-US"/>
        </w:rPr>
        <w:t>:</w:t>
      </w:r>
      <w:proofErr w:type="gramEnd"/>
      <w:r w:rsidR="00CF336F">
        <w:rPr>
          <w:lang w:val="en-US"/>
        </w:rPr>
        <w:t xml:space="preserve"> </w:t>
      </w:r>
      <w:r w:rsidRPr="003B7E35">
        <w:rPr>
          <w:lang w:val="en-US"/>
        </w:rPr>
        <w:t>sound</w:t>
      </w:r>
      <w:r w:rsidR="00FB6CBD">
        <w:rPr>
          <w:lang w:val="en-US"/>
        </w:rPr>
        <w:t>s</w:t>
      </w:r>
      <w:r w:rsidRPr="003B7E35">
        <w:rPr>
          <w:lang w:val="en-US"/>
        </w:rPr>
        <w:t>, image</w:t>
      </w:r>
      <w:r w:rsidR="00FB6CBD">
        <w:rPr>
          <w:lang w:val="en-US"/>
        </w:rPr>
        <w:t>s</w:t>
      </w:r>
      <w:r w:rsidRPr="003B7E35">
        <w:rPr>
          <w:lang w:val="en-US"/>
        </w:rPr>
        <w:t>, video</w:t>
      </w:r>
      <w:r w:rsidR="00FB6CBD">
        <w:rPr>
          <w:lang w:val="en-US"/>
        </w:rPr>
        <w:t>s.</w:t>
      </w:r>
      <w:r w:rsidRPr="003B7E35">
        <w:rPr>
          <w:lang w:val="en-US"/>
        </w:rPr>
        <w:t xml:space="preserve"> </w:t>
      </w:r>
      <w:r w:rsidR="00FB6CBD">
        <w:rPr>
          <w:lang w:val="en-US"/>
        </w:rPr>
        <w:t>T</w:t>
      </w:r>
      <w:r w:rsidRPr="003B7E35">
        <w:rPr>
          <w:lang w:val="en-US"/>
        </w:rPr>
        <w:t xml:space="preserve">he number of possible inputs/outputs is generally higher. Consequently, we will generally use Deep learning algorithms which use </w:t>
      </w:r>
      <w:del w:id="84" w:author="CRUCHON Gilles" w:date="2022-10-09T17:15:00Z">
        <w:r w:rsidRPr="003B7E35" w:rsidDel="002933BD">
          <w:rPr>
            <w:lang w:val="en-US"/>
          </w:rPr>
          <w:delText xml:space="preserve">a </w:delText>
        </w:r>
      </w:del>
      <w:r w:rsidR="00DF4C0A" w:rsidRPr="003B7E35">
        <w:rPr>
          <w:lang w:val="en-US"/>
        </w:rPr>
        <w:t xml:space="preserve">neural </w:t>
      </w:r>
      <w:r w:rsidRPr="003B7E35">
        <w:rPr>
          <w:lang w:val="en-US"/>
        </w:rPr>
        <w:t>network</w:t>
      </w:r>
      <w:ins w:id="85" w:author="CRUCHON Gilles" w:date="2022-10-09T17:15:00Z">
        <w:r w:rsidR="002933BD">
          <w:rPr>
            <w:lang w:val="en-US"/>
          </w:rPr>
          <w:t>s</w:t>
        </w:r>
      </w:ins>
      <w:r w:rsidRPr="003B7E35">
        <w:rPr>
          <w:lang w:val="en-US"/>
        </w:rPr>
        <w:t>.</w:t>
      </w:r>
    </w:p>
    <w:p w14:paraId="04CBBDF5" w14:textId="739C48D6" w:rsidR="00DB7E46" w:rsidRPr="003B7E35" w:rsidRDefault="00DB7E46">
      <w:pPr>
        <w:rPr>
          <w:b/>
          <w:bCs/>
          <w:lang w:val="en-US"/>
        </w:rPr>
      </w:pPr>
      <w:r w:rsidRPr="003B7E35">
        <w:rPr>
          <w:b/>
          <w:bCs/>
          <w:lang w:val="en-US"/>
        </w:rPr>
        <w:t xml:space="preserve">Slide </w:t>
      </w:r>
      <w:proofErr w:type="gramStart"/>
      <w:r w:rsidRPr="003B7E35">
        <w:rPr>
          <w:b/>
          <w:bCs/>
          <w:lang w:val="en-US"/>
        </w:rPr>
        <w:t>10</w:t>
      </w:r>
      <w:r w:rsidR="004956B4">
        <w:rPr>
          <w:b/>
          <w:bCs/>
          <w:lang w:val="en-US"/>
        </w:rPr>
        <w:t xml:space="preserve"> :</w:t>
      </w:r>
      <w:proofErr w:type="gramEnd"/>
      <w:r w:rsidR="004956B4">
        <w:rPr>
          <w:b/>
          <w:bCs/>
          <w:lang w:val="en-US"/>
        </w:rPr>
        <w:t xml:space="preserve"> Data intra</w:t>
      </w:r>
    </w:p>
    <w:p w14:paraId="17431D13" w14:textId="456922F5" w:rsidR="00E3377D" w:rsidRPr="003B7E35" w:rsidRDefault="00544ED3">
      <w:pPr>
        <w:rPr>
          <w:lang w:val="en-US"/>
        </w:rPr>
      </w:pPr>
      <w:r w:rsidRPr="003B7E35">
        <w:rPr>
          <w:lang w:val="en-US"/>
        </w:rPr>
        <w:t xml:space="preserve">So that's a diagram that came out of the book by François Chollet who is the creator of </w:t>
      </w:r>
      <w:proofErr w:type="spellStart"/>
      <w:r w:rsidRPr="003B7E35">
        <w:rPr>
          <w:lang w:val="en-US"/>
        </w:rPr>
        <w:t>Keras</w:t>
      </w:r>
      <w:proofErr w:type="spellEnd"/>
      <w:r w:rsidRPr="003B7E35">
        <w:rPr>
          <w:lang w:val="en-US"/>
        </w:rPr>
        <w:t>.</w:t>
      </w:r>
    </w:p>
    <w:p w14:paraId="04BF16CE" w14:textId="03F88860" w:rsidR="00544ED3" w:rsidRPr="003B7E35" w:rsidRDefault="009C3F3B">
      <w:pPr>
        <w:rPr>
          <w:lang w:val="en-US"/>
        </w:rPr>
      </w:pPr>
      <w:r w:rsidRPr="003B7E35">
        <w:rPr>
          <w:lang w:val="en-US"/>
        </w:rPr>
        <w:t xml:space="preserve">When we </w:t>
      </w:r>
      <w:r w:rsidR="00666E9F">
        <w:rPr>
          <w:lang w:val="en-US"/>
        </w:rPr>
        <w:t xml:space="preserve">work on </w:t>
      </w:r>
      <w:r w:rsidRPr="003B7E35">
        <w:rPr>
          <w:lang w:val="en-US"/>
        </w:rPr>
        <w:t>classic code</w:t>
      </w:r>
      <w:r w:rsidR="00666E9F">
        <w:rPr>
          <w:lang w:val="en-US"/>
        </w:rPr>
        <w:t>,</w:t>
      </w:r>
      <w:r w:rsidRPr="003B7E35">
        <w:rPr>
          <w:lang w:val="en-US"/>
        </w:rPr>
        <w:t xml:space="preserve"> in general</w:t>
      </w:r>
      <w:r w:rsidR="00666E9F">
        <w:rPr>
          <w:lang w:val="en-US"/>
        </w:rPr>
        <w:t>,</w:t>
      </w:r>
      <w:r w:rsidRPr="003B7E35">
        <w:rPr>
          <w:lang w:val="en-US"/>
        </w:rPr>
        <w:t xml:space="preserve"> we have rules</w:t>
      </w:r>
      <w:r w:rsidR="00CF336F">
        <w:rPr>
          <w:lang w:val="en-US"/>
        </w:rPr>
        <w:t>,</w:t>
      </w:r>
      <w:r w:rsidRPr="003B7E35">
        <w:rPr>
          <w:lang w:val="en-US"/>
        </w:rPr>
        <w:t xml:space="preserve"> plus input data</w:t>
      </w:r>
      <w:r w:rsidR="00666E9F">
        <w:rPr>
          <w:lang w:val="en-US"/>
        </w:rPr>
        <w:t xml:space="preserve">. Then </w:t>
      </w:r>
      <w:r w:rsidRPr="003B7E35">
        <w:rPr>
          <w:lang w:val="en-US"/>
        </w:rPr>
        <w:t>we write an algorithm that will allow us to generate answers.</w:t>
      </w:r>
    </w:p>
    <w:p w14:paraId="31DA9974" w14:textId="2DB32E73" w:rsidR="00BF6338" w:rsidRPr="003B7E35" w:rsidRDefault="009C3F3B">
      <w:pPr>
        <w:rPr>
          <w:lang w:val="en-US"/>
        </w:rPr>
      </w:pPr>
      <w:r w:rsidRPr="003B7E35">
        <w:rPr>
          <w:lang w:val="en-US"/>
        </w:rPr>
        <w:t>In machine learning</w:t>
      </w:r>
      <w:r w:rsidR="00CF336F">
        <w:rPr>
          <w:lang w:val="en-US"/>
        </w:rPr>
        <w:t>,</w:t>
      </w:r>
      <w:r w:rsidRPr="003B7E35">
        <w:rPr>
          <w:lang w:val="en-US"/>
        </w:rPr>
        <w:t xml:space="preserve"> it's a little </w:t>
      </w:r>
      <w:r w:rsidR="00666E9F">
        <w:rPr>
          <w:lang w:val="en-US"/>
        </w:rPr>
        <w:t xml:space="preserve">bit </w:t>
      </w:r>
      <w:r w:rsidRPr="003B7E35">
        <w:rPr>
          <w:lang w:val="en-US"/>
        </w:rPr>
        <w:t xml:space="preserve">different, we need input data </w:t>
      </w:r>
      <w:del w:id="86" w:author="CRUCHON Gilles" w:date="2022-10-09T17:17:00Z">
        <w:r w:rsidRPr="003B7E35" w:rsidDel="002933BD">
          <w:rPr>
            <w:lang w:val="en-US"/>
          </w:rPr>
          <w:delText>and also</w:delText>
        </w:r>
      </w:del>
      <w:ins w:id="87" w:author="CRUCHON Gilles" w:date="2022-10-09T17:17:00Z">
        <w:r w:rsidR="002933BD" w:rsidRPr="003B7E35">
          <w:rPr>
            <w:lang w:val="en-US"/>
          </w:rPr>
          <w:t>and</w:t>
        </w:r>
      </w:ins>
      <w:r w:rsidRPr="003B7E35">
        <w:rPr>
          <w:lang w:val="en-US"/>
        </w:rPr>
        <w:t xml:space="preserve"> a lot of answers. Not just a little</w:t>
      </w:r>
      <w:r w:rsidR="00CF336F">
        <w:rPr>
          <w:lang w:val="en-US"/>
        </w:rPr>
        <w:t xml:space="preserve"> number</w:t>
      </w:r>
      <w:r w:rsidRPr="003B7E35">
        <w:rPr>
          <w:lang w:val="en-US"/>
        </w:rPr>
        <w:t>, really a lot, thousands of examples 10,000, 100,000 or even more</w:t>
      </w:r>
      <w:r w:rsidR="00666E9F">
        <w:rPr>
          <w:lang w:val="en-US"/>
        </w:rPr>
        <w:t>.</w:t>
      </w:r>
      <w:r w:rsidRPr="003B7E35">
        <w:rPr>
          <w:lang w:val="en-US"/>
        </w:rPr>
        <w:t xml:space="preserve"> </w:t>
      </w:r>
      <w:r w:rsidR="00BB6E05">
        <w:rPr>
          <w:lang w:val="en-US"/>
        </w:rPr>
        <w:t>These inputs</w:t>
      </w:r>
      <w:r w:rsidR="004625B1">
        <w:rPr>
          <w:lang w:val="en-US"/>
        </w:rPr>
        <w:t xml:space="preserve"> </w:t>
      </w:r>
      <w:r w:rsidR="004625B1" w:rsidRPr="003B7E35">
        <w:rPr>
          <w:lang w:val="en-US"/>
        </w:rPr>
        <w:t>allow</w:t>
      </w:r>
      <w:r w:rsidRPr="003B7E35">
        <w:rPr>
          <w:lang w:val="en-US"/>
        </w:rPr>
        <w:t xml:space="preserve"> to write code that will be able to generate the rules: an artificial intelligence, we will technically speak of a </w:t>
      </w:r>
      <w:r w:rsidR="004625B1">
        <w:rPr>
          <w:lang w:val="en-US"/>
        </w:rPr>
        <w:t xml:space="preserve">generating a </w:t>
      </w:r>
      <w:r w:rsidRPr="003B7E35">
        <w:rPr>
          <w:lang w:val="en-US"/>
        </w:rPr>
        <w:t>“model”.</w:t>
      </w:r>
    </w:p>
    <w:p w14:paraId="2A3DCEF5" w14:textId="23EDC60D" w:rsidR="00A24197" w:rsidRPr="003B7E35" w:rsidRDefault="00AA0066">
      <w:pPr>
        <w:rPr>
          <w:b/>
          <w:bCs/>
          <w:lang w:val="en-US"/>
        </w:rPr>
      </w:pPr>
      <w:r w:rsidRPr="003B7E35">
        <w:rPr>
          <w:b/>
          <w:bCs/>
          <w:lang w:val="en-US"/>
        </w:rPr>
        <w:t xml:space="preserve">Slide </w:t>
      </w:r>
      <w:proofErr w:type="gramStart"/>
      <w:r w:rsidRPr="003B7E35">
        <w:rPr>
          <w:b/>
          <w:bCs/>
          <w:lang w:val="en-US"/>
        </w:rPr>
        <w:t>11</w:t>
      </w:r>
      <w:r w:rsidR="00AF4D9A">
        <w:rPr>
          <w:b/>
          <w:bCs/>
          <w:lang w:val="en-US"/>
        </w:rPr>
        <w:t xml:space="preserve"> :</w:t>
      </w:r>
      <w:proofErr w:type="gramEnd"/>
      <w:r w:rsidR="00AF4D9A">
        <w:rPr>
          <w:b/>
          <w:bCs/>
          <w:lang w:val="en-US"/>
        </w:rPr>
        <w:t xml:space="preserve"> execut</w:t>
      </w:r>
      <w:r w:rsidR="009C5BD4">
        <w:rPr>
          <w:b/>
          <w:bCs/>
          <w:lang w:val="en-US"/>
        </w:rPr>
        <w:t>e</w:t>
      </w:r>
    </w:p>
    <w:p w14:paraId="20396259" w14:textId="77777777" w:rsidR="00AA0066" w:rsidRPr="003B7E35" w:rsidRDefault="0001531D">
      <w:pPr>
        <w:rPr>
          <w:lang w:val="en-US"/>
        </w:rPr>
      </w:pPr>
      <w:r w:rsidRPr="003B7E35">
        <w:rPr>
          <w:lang w:val="en-US"/>
        </w:rPr>
        <w:t>In production, classic code or AI is used in the same way.</w:t>
      </w:r>
    </w:p>
    <w:p w14:paraId="547EC5E6" w14:textId="1F57AABB" w:rsidR="0001531D" w:rsidRPr="003B7E35" w:rsidRDefault="0001531D">
      <w:pPr>
        <w:rPr>
          <w:lang w:val="en-US"/>
        </w:rPr>
      </w:pPr>
      <w:r w:rsidRPr="003B7E35">
        <w:rPr>
          <w:lang w:val="en-US"/>
        </w:rPr>
        <w:t>We receive an input, we execute</w:t>
      </w:r>
      <w:r w:rsidR="00F42DC1">
        <w:rPr>
          <w:lang w:val="en-US"/>
        </w:rPr>
        <w:t xml:space="preserve"> the algorithm</w:t>
      </w:r>
      <w:r w:rsidRPr="003B7E35">
        <w:rPr>
          <w:lang w:val="en-US"/>
        </w:rPr>
        <w:t>, and then we get the result.</w:t>
      </w:r>
    </w:p>
    <w:p w14:paraId="1E7AF308" w14:textId="77777777" w:rsidR="00AA0066" w:rsidRPr="003B7E35" w:rsidRDefault="00AA0066">
      <w:pPr>
        <w:rPr>
          <w:b/>
          <w:bCs/>
          <w:lang w:val="en-US"/>
        </w:rPr>
      </w:pPr>
    </w:p>
    <w:p w14:paraId="6DCA31A7" w14:textId="5B410E89" w:rsidR="00A24197" w:rsidRPr="003B7E35" w:rsidRDefault="00A24197">
      <w:pPr>
        <w:rPr>
          <w:b/>
          <w:bCs/>
          <w:lang w:val="en-US"/>
        </w:rPr>
      </w:pPr>
      <w:r w:rsidRPr="003B7E35">
        <w:rPr>
          <w:b/>
          <w:bCs/>
          <w:lang w:val="en-US"/>
        </w:rPr>
        <w:t>Slide 12</w:t>
      </w:r>
      <w:r w:rsidR="00DF4883">
        <w:rPr>
          <w:b/>
          <w:bCs/>
          <w:lang w:val="en-US"/>
        </w:rPr>
        <w:t>: Data is gold</w:t>
      </w:r>
    </w:p>
    <w:p w14:paraId="07B140B7" w14:textId="6E1EF37D" w:rsidR="002F1BA9" w:rsidRDefault="00554DC3">
      <w:pPr>
        <w:rPr>
          <w:lang w:val="en-US"/>
        </w:rPr>
      </w:pPr>
      <w:r w:rsidRPr="003B7E35">
        <w:rPr>
          <w:lang w:val="en-US"/>
        </w:rPr>
        <w:t>In the past, we</w:t>
      </w:r>
      <w:r w:rsidR="002F1BA9">
        <w:rPr>
          <w:lang w:val="en-US"/>
        </w:rPr>
        <w:t xml:space="preserve"> used to</w:t>
      </w:r>
      <w:r w:rsidRPr="003B7E35">
        <w:rPr>
          <w:lang w:val="en-US"/>
        </w:rPr>
        <w:t xml:space="preserve"> talk about project</w:t>
      </w:r>
      <w:r w:rsidR="002F1BA9">
        <w:rPr>
          <w:lang w:val="en-US"/>
        </w:rPr>
        <w:t xml:space="preserve"> as</w:t>
      </w:r>
      <w:r w:rsidRPr="003B7E35">
        <w:rPr>
          <w:lang w:val="en-US"/>
        </w:rPr>
        <w:t xml:space="preserve"> </w:t>
      </w:r>
      <w:r w:rsidR="002F1BA9">
        <w:rPr>
          <w:lang w:val="en-US"/>
        </w:rPr>
        <w:t>“</w:t>
      </w:r>
      <w:r w:rsidR="00CF336F" w:rsidRPr="003B7E35">
        <w:rPr>
          <w:lang w:val="en-US"/>
        </w:rPr>
        <w:t xml:space="preserve">model </w:t>
      </w:r>
      <w:r w:rsidR="00CF336F">
        <w:rPr>
          <w:lang w:val="en-US"/>
        </w:rPr>
        <w:t>centric</w:t>
      </w:r>
      <w:r w:rsidR="002F1BA9">
        <w:rPr>
          <w:lang w:val="en-US"/>
        </w:rPr>
        <w:t>”</w:t>
      </w:r>
      <w:r w:rsidRPr="003B7E35">
        <w:rPr>
          <w:lang w:val="en-US"/>
        </w:rPr>
        <w:t>, because we weren't sure we could make an appropriate AI.</w:t>
      </w:r>
    </w:p>
    <w:p w14:paraId="063B8E8B" w14:textId="3E957B8A" w:rsidR="002F1BA9" w:rsidRDefault="00554DC3">
      <w:pPr>
        <w:rPr>
          <w:lang w:val="en-US"/>
        </w:rPr>
      </w:pPr>
      <w:r w:rsidRPr="003B7E35">
        <w:rPr>
          <w:lang w:val="en-US"/>
        </w:rPr>
        <w:t>Today most of the points on the AI ​​side: at least for our needs at AXA France</w:t>
      </w:r>
      <w:r w:rsidR="002F1BA9">
        <w:rPr>
          <w:lang w:val="en-US"/>
        </w:rPr>
        <w:t>,</w:t>
      </w:r>
      <w:r w:rsidRPr="003B7E35">
        <w:rPr>
          <w:lang w:val="en-US"/>
        </w:rPr>
        <w:t xml:space="preserve"> already have viable solutions. We know that we will be able to create an AI for our use cases. </w:t>
      </w:r>
    </w:p>
    <w:p w14:paraId="00DFB2E8" w14:textId="591E8BDC" w:rsidR="004F2C49" w:rsidRPr="003B7E35" w:rsidRDefault="00554DC3">
      <w:pPr>
        <w:rPr>
          <w:lang w:val="en-US"/>
        </w:rPr>
      </w:pPr>
      <w:r w:rsidRPr="003B7E35">
        <w:rPr>
          <w:lang w:val="en-US"/>
        </w:rPr>
        <w:t xml:space="preserve">On the other hand, the heart of the problem, really the thing that makes a project feasible or not: it is the data. If we have good data, of good quality, inputs and </w:t>
      </w:r>
      <w:r w:rsidR="00CF336F">
        <w:rPr>
          <w:lang w:val="en-US"/>
        </w:rPr>
        <w:t>answers</w:t>
      </w:r>
      <w:r w:rsidRPr="003B7E35">
        <w:rPr>
          <w:lang w:val="en-US"/>
        </w:rPr>
        <w:t>, a lot, that</w:t>
      </w:r>
      <w:r w:rsidR="002F1BA9">
        <w:rPr>
          <w:lang w:val="en-US"/>
        </w:rPr>
        <w:t xml:space="preserve"> </w:t>
      </w:r>
      <w:r w:rsidRPr="003B7E35">
        <w:rPr>
          <w:lang w:val="en-US"/>
        </w:rPr>
        <w:t xml:space="preserve">will </w:t>
      </w:r>
      <w:r w:rsidR="002F1BA9">
        <w:rPr>
          <w:lang w:val="en-US"/>
        </w:rPr>
        <w:t xml:space="preserve">really </w:t>
      </w:r>
      <w:r w:rsidRPr="003B7E35">
        <w:rPr>
          <w:lang w:val="en-US"/>
        </w:rPr>
        <w:t xml:space="preserve">be </w:t>
      </w:r>
      <w:r w:rsidR="00CF336F">
        <w:rPr>
          <w:lang w:val="en-US"/>
        </w:rPr>
        <w:t xml:space="preserve">game changer </w:t>
      </w:r>
      <w:r w:rsidRPr="003B7E35">
        <w:rPr>
          <w:lang w:val="en-US"/>
        </w:rPr>
        <w:t xml:space="preserve">to the success of </w:t>
      </w:r>
      <w:r w:rsidR="002613B8">
        <w:rPr>
          <w:lang w:val="en-US"/>
        </w:rPr>
        <w:t>your</w:t>
      </w:r>
      <w:r w:rsidRPr="003B7E35">
        <w:rPr>
          <w:lang w:val="en-US"/>
        </w:rPr>
        <w:t xml:space="preserve"> project. The data is your treasure that will make the difference.</w:t>
      </w:r>
    </w:p>
    <w:p w14:paraId="20DF1CAA" w14:textId="20CF4E15" w:rsidR="004A1306" w:rsidRPr="007638EF" w:rsidRDefault="004A1306">
      <w:pPr>
        <w:rPr>
          <w:b/>
          <w:bCs/>
          <w:lang w:val="en-US"/>
        </w:rPr>
      </w:pPr>
      <w:r w:rsidRPr="007638EF">
        <w:rPr>
          <w:b/>
          <w:bCs/>
          <w:lang w:val="en-US"/>
        </w:rPr>
        <w:t>Slide</w:t>
      </w:r>
      <w:proofErr w:type="gramStart"/>
      <w:r w:rsidRPr="007638EF">
        <w:rPr>
          <w:b/>
          <w:bCs/>
          <w:lang w:val="en-US"/>
        </w:rPr>
        <w:t>13</w:t>
      </w:r>
      <w:r w:rsidR="002F1BA9" w:rsidRPr="007638EF">
        <w:rPr>
          <w:b/>
          <w:bCs/>
          <w:lang w:val="en-US"/>
        </w:rPr>
        <w:t> :</w:t>
      </w:r>
      <w:proofErr w:type="gramEnd"/>
      <w:r w:rsidR="002F1BA9" w:rsidRPr="007638EF">
        <w:rPr>
          <w:b/>
          <w:bCs/>
          <w:lang w:val="en-US"/>
        </w:rPr>
        <w:t xml:space="preserve"> workflow Dataset</w:t>
      </w:r>
    </w:p>
    <w:p w14:paraId="746BF026" w14:textId="77777777" w:rsidR="00271062" w:rsidRDefault="003B5D81">
      <w:pPr>
        <w:rPr>
          <w:lang w:val="en-US"/>
        </w:rPr>
      </w:pPr>
      <w:r w:rsidRPr="003B7E35">
        <w:rPr>
          <w:lang w:val="en-US"/>
        </w:rPr>
        <w:lastRenderedPageBreak/>
        <w:t>So now</w:t>
      </w:r>
      <w:r w:rsidR="007638EF">
        <w:rPr>
          <w:lang w:val="en-US"/>
        </w:rPr>
        <w:t>,</w:t>
      </w:r>
      <w:r w:rsidRPr="003B7E35">
        <w:rPr>
          <w:lang w:val="en-US"/>
        </w:rPr>
        <w:t xml:space="preserve"> we are going to explain </w:t>
      </w:r>
      <w:r w:rsidR="007638EF">
        <w:rPr>
          <w:lang w:val="en-US"/>
        </w:rPr>
        <w:t>the workflow of a</w:t>
      </w:r>
      <w:r w:rsidRPr="003B7E35">
        <w:rPr>
          <w:lang w:val="en-US"/>
        </w:rPr>
        <w:t xml:space="preserve"> project.</w:t>
      </w:r>
      <w:r w:rsidR="00271062">
        <w:rPr>
          <w:lang w:val="en-US"/>
        </w:rPr>
        <w:t xml:space="preserve"> We want to build an email classification project.</w:t>
      </w:r>
    </w:p>
    <w:p w14:paraId="2A5B69F2" w14:textId="03653FB8" w:rsidR="00E419B9" w:rsidRPr="003B7E35" w:rsidRDefault="003B5D81">
      <w:pPr>
        <w:rPr>
          <w:lang w:val="en-US"/>
        </w:rPr>
      </w:pPr>
      <w:r w:rsidRPr="003B7E35">
        <w:rPr>
          <w:lang w:val="en-US"/>
        </w:rPr>
        <w:t xml:space="preserve">The first thing to do is to retrieve data: inputs and </w:t>
      </w:r>
      <w:r w:rsidR="00025843">
        <w:rPr>
          <w:lang w:val="en-US"/>
        </w:rPr>
        <w:t>answers</w:t>
      </w:r>
      <w:r w:rsidRPr="003B7E35">
        <w:rPr>
          <w:lang w:val="en-US"/>
        </w:rPr>
        <w:t xml:space="preserve">. On this project, </w:t>
      </w:r>
      <w:r w:rsidR="00271062">
        <w:rPr>
          <w:lang w:val="en-US"/>
        </w:rPr>
        <w:t xml:space="preserve">it </w:t>
      </w:r>
      <w:del w:id="88" w:author="CRUCHON Gilles" w:date="2022-10-09T17:19:00Z">
        <w:r w:rsidR="00271062" w:rsidDel="00214645">
          <w:rPr>
            <w:lang w:val="en-US"/>
          </w:rPr>
          <w:delText xml:space="preserve">is </w:delText>
        </w:r>
      </w:del>
      <w:ins w:id="89" w:author="CRUCHON Gilles" w:date="2022-10-09T17:19:00Z">
        <w:r w:rsidR="00214645">
          <w:rPr>
            <w:lang w:val="en-US"/>
          </w:rPr>
          <w:t>was</w:t>
        </w:r>
        <w:r w:rsidR="00214645">
          <w:rPr>
            <w:lang w:val="en-US"/>
          </w:rPr>
          <w:t xml:space="preserve"> </w:t>
        </w:r>
      </w:ins>
      <w:r w:rsidR="00271062">
        <w:rPr>
          <w:lang w:val="en-US"/>
        </w:rPr>
        <w:t>easy</w:t>
      </w:r>
      <w:r w:rsidR="00032313">
        <w:rPr>
          <w:lang w:val="en-US"/>
        </w:rPr>
        <w:t>.</w:t>
      </w:r>
      <w:r w:rsidRPr="003B7E35">
        <w:rPr>
          <w:lang w:val="en-US"/>
        </w:rPr>
        <w:t xml:space="preserve"> </w:t>
      </w:r>
      <w:r w:rsidR="00032313">
        <w:rPr>
          <w:lang w:val="en-US"/>
        </w:rPr>
        <w:t>W</w:t>
      </w:r>
      <w:r w:rsidRPr="003B7E35">
        <w:rPr>
          <w:lang w:val="en-US"/>
        </w:rPr>
        <w:t xml:space="preserve">e already had emails and </w:t>
      </w:r>
      <w:r w:rsidR="00032313">
        <w:rPr>
          <w:lang w:val="en-US"/>
        </w:rPr>
        <w:t>answers</w:t>
      </w:r>
      <w:r w:rsidRPr="003B7E35">
        <w:rPr>
          <w:lang w:val="en-US"/>
        </w:rPr>
        <w:t xml:space="preserve"> because in production we have humans who </w:t>
      </w:r>
      <w:ins w:id="90" w:author="CRUCHON Gilles" w:date="2022-10-09T17:19:00Z">
        <w:r w:rsidR="00214645">
          <w:rPr>
            <w:lang w:val="en-US"/>
          </w:rPr>
          <w:t xml:space="preserve">have been </w:t>
        </w:r>
      </w:ins>
      <w:r w:rsidRPr="003B7E35">
        <w:rPr>
          <w:lang w:val="en-US"/>
        </w:rPr>
        <w:t>classify</w:t>
      </w:r>
      <w:ins w:id="91" w:author="CRUCHON Gilles" w:date="2022-10-09T17:19:00Z">
        <w:r w:rsidR="00214645">
          <w:rPr>
            <w:lang w:val="en-US"/>
          </w:rPr>
          <w:t>ing</w:t>
        </w:r>
      </w:ins>
      <w:r w:rsidRPr="003B7E35">
        <w:rPr>
          <w:lang w:val="en-US"/>
        </w:rPr>
        <w:t xml:space="preserve"> the emails manually</w:t>
      </w:r>
      <w:ins w:id="92" w:author="CRUCHON Gilles" w:date="2022-10-09T17:19:00Z">
        <w:r w:rsidR="00214645">
          <w:rPr>
            <w:lang w:val="en-US"/>
          </w:rPr>
          <w:t xml:space="preserve"> for several years already</w:t>
        </w:r>
      </w:ins>
      <w:r w:rsidRPr="003B7E35">
        <w:rPr>
          <w:lang w:val="en-US"/>
        </w:rPr>
        <w:t xml:space="preserve">. We already have the data and the answers, that's perfect </w:t>
      </w:r>
      <w:del w:id="93" w:author="CRUCHON Gilles" w:date="2022-10-09T17:20:00Z">
        <w:r w:rsidRPr="003B7E35" w:rsidDel="00214645">
          <w:rPr>
            <w:lang w:val="en-US"/>
          </w:rPr>
          <w:delText xml:space="preserve">for </w:delText>
        </w:r>
      </w:del>
      <w:ins w:id="94" w:author="CRUCHON Gilles" w:date="2022-10-09T17:20:00Z">
        <w:r w:rsidR="00214645">
          <w:rPr>
            <w:lang w:val="en-US"/>
          </w:rPr>
          <w:t>to</w:t>
        </w:r>
        <w:r w:rsidR="00214645" w:rsidRPr="003B7E35">
          <w:rPr>
            <w:lang w:val="en-US"/>
          </w:rPr>
          <w:t xml:space="preserve"> </w:t>
        </w:r>
      </w:ins>
      <w:r w:rsidRPr="003B7E35">
        <w:rPr>
          <w:lang w:val="en-US"/>
        </w:rPr>
        <w:t>build</w:t>
      </w:r>
      <w:del w:id="95" w:author="CRUCHON Gilles" w:date="2022-10-09T17:20:00Z">
        <w:r w:rsidRPr="003B7E35" w:rsidDel="00214645">
          <w:rPr>
            <w:lang w:val="en-US"/>
          </w:rPr>
          <w:delText>ing</w:delText>
        </w:r>
      </w:del>
      <w:r w:rsidRPr="003B7E35">
        <w:rPr>
          <w:lang w:val="en-US"/>
        </w:rPr>
        <w:t xml:space="preserve"> up </w:t>
      </w:r>
      <w:r w:rsidR="00271062">
        <w:rPr>
          <w:lang w:val="en-US"/>
        </w:rPr>
        <w:t>our first</w:t>
      </w:r>
      <w:r w:rsidRPr="003B7E35">
        <w:rPr>
          <w:lang w:val="en-US"/>
        </w:rPr>
        <w:t xml:space="preserve"> dataset.</w:t>
      </w:r>
    </w:p>
    <w:p w14:paraId="0FFC3322" w14:textId="20B9FA3B" w:rsidR="000F4DE3" w:rsidRPr="003B7E35" w:rsidRDefault="000F4DE3" w:rsidP="000F4DE3">
      <w:pPr>
        <w:rPr>
          <w:b/>
          <w:bCs/>
          <w:lang w:val="en-US"/>
        </w:rPr>
      </w:pPr>
      <w:r w:rsidRPr="003B7E35">
        <w:rPr>
          <w:b/>
          <w:bCs/>
          <w:lang w:val="en-US"/>
        </w:rPr>
        <w:t xml:space="preserve">Slide14 and 15 and </w:t>
      </w:r>
      <w:proofErr w:type="gramStart"/>
      <w:r w:rsidRPr="003B7E35">
        <w:rPr>
          <w:b/>
          <w:bCs/>
          <w:lang w:val="en-US"/>
        </w:rPr>
        <w:t>16</w:t>
      </w:r>
      <w:r w:rsidR="002F1BA9">
        <w:rPr>
          <w:b/>
          <w:bCs/>
          <w:lang w:val="en-US"/>
        </w:rPr>
        <w:t xml:space="preserve"> :</w:t>
      </w:r>
      <w:proofErr w:type="gramEnd"/>
      <w:r w:rsidR="002F1BA9">
        <w:rPr>
          <w:b/>
          <w:bCs/>
          <w:lang w:val="en-US"/>
        </w:rPr>
        <w:t xml:space="preserve"> </w:t>
      </w:r>
      <w:r w:rsidR="002F1BA9" w:rsidRPr="009027DC">
        <w:rPr>
          <w:b/>
          <w:bCs/>
          <w:lang w:val="en-US"/>
        </w:rPr>
        <w:t>workflow</w:t>
      </w:r>
    </w:p>
    <w:p w14:paraId="594262C0" w14:textId="0A24D408" w:rsidR="005855D5" w:rsidRPr="003B7E35" w:rsidRDefault="000F4DE3">
      <w:pPr>
        <w:rPr>
          <w:lang w:val="en-US"/>
        </w:rPr>
      </w:pPr>
      <w:r w:rsidRPr="003B7E35">
        <w:rPr>
          <w:lang w:val="en-US"/>
        </w:rPr>
        <w:t>Then</w:t>
      </w:r>
      <w:ins w:id="96" w:author="CRUCHON Gilles" w:date="2022-10-09T17:20:00Z">
        <w:r w:rsidR="00214645">
          <w:rPr>
            <w:lang w:val="en-US"/>
          </w:rPr>
          <w:t>,</w:t>
        </w:r>
      </w:ins>
      <w:r w:rsidRPr="003B7E35">
        <w:rPr>
          <w:lang w:val="en-US"/>
        </w:rPr>
        <w:t xml:space="preserve"> with this data</w:t>
      </w:r>
      <w:ins w:id="97" w:author="CRUCHON Gilles" w:date="2022-10-09T17:20:00Z">
        <w:r w:rsidR="00214645">
          <w:rPr>
            <w:lang w:val="en-US"/>
          </w:rPr>
          <w:t>,</w:t>
        </w:r>
      </w:ins>
      <w:r w:rsidRPr="003B7E35">
        <w:rPr>
          <w:lang w:val="en-US"/>
        </w:rPr>
        <w:t xml:space="preserve"> we will be able to </w:t>
      </w:r>
      <w:ins w:id="98" w:author="CRUCHON Gilles" w:date="2022-10-09T17:20:00Z">
        <w:r w:rsidR="00214645">
          <w:rPr>
            <w:lang w:val="en-US"/>
          </w:rPr>
          <w:t>i</w:t>
        </w:r>
      </w:ins>
      <w:del w:id="99" w:author="CRUCHON Gilles" w:date="2022-10-09T17:20:00Z">
        <w:r w:rsidRPr="003B7E35" w:rsidDel="00214645">
          <w:rPr>
            <w:lang w:val="en-US"/>
          </w:rPr>
          <w:delText>I</w:delText>
        </w:r>
      </w:del>
      <w:r w:rsidRPr="003B7E35">
        <w:rPr>
          <w:lang w:val="en-US"/>
        </w:rPr>
        <w:t xml:space="preserve">terate to create an AI and build an API that we can put into production. </w:t>
      </w:r>
      <w:r w:rsidR="004F08AA">
        <w:rPr>
          <w:lang w:val="en-US"/>
        </w:rPr>
        <w:t>After that, o</w:t>
      </w:r>
      <w:r w:rsidRPr="003B7E35">
        <w:rPr>
          <w:lang w:val="en-US"/>
        </w:rPr>
        <w:t>ur application in production can be consumed by client applications.</w:t>
      </w:r>
    </w:p>
    <w:p w14:paraId="62D33534" w14:textId="63FD20AE" w:rsidR="00130332" w:rsidRPr="003B7E35" w:rsidRDefault="00130332">
      <w:pPr>
        <w:rPr>
          <w:b/>
          <w:bCs/>
          <w:lang w:val="en-US"/>
        </w:rPr>
      </w:pPr>
      <w:r w:rsidRPr="003B7E35">
        <w:rPr>
          <w:b/>
          <w:bCs/>
          <w:lang w:val="en-US"/>
        </w:rPr>
        <w:t xml:space="preserve">Slide </w:t>
      </w:r>
      <w:proofErr w:type="gramStart"/>
      <w:r w:rsidRPr="003B7E35">
        <w:rPr>
          <w:b/>
          <w:bCs/>
          <w:lang w:val="en-US"/>
        </w:rPr>
        <w:t>17</w:t>
      </w:r>
      <w:r w:rsidR="002F1BA9">
        <w:rPr>
          <w:b/>
          <w:bCs/>
          <w:lang w:val="en-US"/>
        </w:rPr>
        <w:t xml:space="preserve"> :</w:t>
      </w:r>
      <w:proofErr w:type="gramEnd"/>
      <w:r w:rsidR="002F1BA9">
        <w:rPr>
          <w:b/>
          <w:bCs/>
          <w:lang w:val="en-US"/>
        </w:rPr>
        <w:t xml:space="preserve"> workflow feedback loop</w:t>
      </w:r>
    </w:p>
    <w:p w14:paraId="5BACFF21" w14:textId="388C8093" w:rsidR="00A95132" w:rsidRPr="003B7E35" w:rsidRDefault="00082EBB">
      <w:pPr>
        <w:rPr>
          <w:lang w:val="en-US"/>
        </w:rPr>
      </w:pPr>
      <w:r w:rsidRPr="003B7E35">
        <w:rPr>
          <w:lang w:val="en-US"/>
        </w:rPr>
        <w:t>In production</w:t>
      </w:r>
      <w:r w:rsidR="004F08AA">
        <w:rPr>
          <w:lang w:val="en-US"/>
        </w:rPr>
        <w:t>,</w:t>
      </w:r>
      <w:r w:rsidRPr="003B7E35">
        <w:rPr>
          <w:lang w:val="en-US"/>
        </w:rPr>
        <w:t xml:space="preserve"> it is extremely important to set up what is called</w:t>
      </w:r>
      <w:r w:rsidR="008111F3">
        <w:rPr>
          <w:lang w:val="en-US"/>
        </w:rPr>
        <w:t>:</w:t>
      </w:r>
      <w:r w:rsidRPr="003B7E35">
        <w:rPr>
          <w:lang w:val="en-US"/>
        </w:rPr>
        <w:t xml:space="preserve"> </w:t>
      </w:r>
      <w:r w:rsidR="004F08AA">
        <w:rPr>
          <w:lang w:val="en-US"/>
        </w:rPr>
        <w:t>the</w:t>
      </w:r>
      <w:r w:rsidRPr="003B7E35">
        <w:rPr>
          <w:lang w:val="en-US"/>
        </w:rPr>
        <w:t xml:space="preserve"> </w:t>
      </w:r>
      <w:r w:rsidR="004F08AA">
        <w:rPr>
          <w:lang w:val="en-US"/>
        </w:rPr>
        <w:t>“</w:t>
      </w:r>
      <w:r w:rsidRPr="003B7E35">
        <w:rPr>
          <w:lang w:val="en-US"/>
        </w:rPr>
        <w:t>feedback loop</w:t>
      </w:r>
      <w:r w:rsidR="004F08AA">
        <w:rPr>
          <w:lang w:val="en-US"/>
        </w:rPr>
        <w:t>”</w:t>
      </w:r>
      <w:r w:rsidRPr="003B7E35">
        <w:rPr>
          <w:lang w:val="en-US"/>
        </w:rPr>
        <w:t xml:space="preserve">. A virtuous circle. In the event of a classification error, the client applications must allow the error to be corrected manually. Over time, we will be able to build new </w:t>
      </w:r>
      <w:r w:rsidR="00537D25">
        <w:rPr>
          <w:lang w:val="en-US"/>
        </w:rPr>
        <w:t>dataset</w:t>
      </w:r>
      <w:r w:rsidRPr="003B7E35">
        <w:rPr>
          <w:lang w:val="en-US"/>
        </w:rPr>
        <w:t xml:space="preserve"> of </w:t>
      </w:r>
      <w:r w:rsidR="00537D25">
        <w:rPr>
          <w:lang w:val="en-US"/>
        </w:rPr>
        <w:t xml:space="preserve">a </w:t>
      </w:r>
      <w:r w:rsidRPr="003B7E35">
        <w:rPr>
          <w:lang w:val="en-US"/>
        </w:rPr>
        <w:t xml:space="preserve">better quality and </w:t>
      </w:r>
      <w:r w:rsidR="00537D25">
        <w:rPr>
          <w:lang w:val="en-US"/>
        </w:rPr>
        <w:t>we will be able to</w:t>
      </w:r>
      <w:r w:rsidRPr="003B7E35">
        <w:rPr>
          <w:lang w:val="en-US"/>
        </w:rPr>
        <w:t xml:space="preserve"> improve our Artificial Intelligence.</w:t>
      </w:r>
    </w:p>
    <w:p w14:paraId="16C47CC4" w14:textId="77777777" w:rsidR="00113EA4" w:rsidRPr="009027DC" w:rsidRDefault="00826E98">
      <w:pPr>
        <w:rPr>
          <w:b/>
          <w:bCs/>
          <w:lang w:val="en-US"/>
        </w:rPr>
      </w:pPr>
      <w:r w:rsidRPr="009027DC">
        <w:rPr>
          <w:b/>
          <w:bCs/>
          <w:lang w:val="en-US"/>
        </w:rPr>
        <w:t>Slide 18 Demo intro</w:t>
      </w:r>
    </w:p>
    <w:p w14:paraId="0AF334A3" w14:textId="55C06C34" w:rsidR="00125948" w:rsidRPr="003B7E35" w:rsidRDefault="00125948">
      <w:pPr>
        <w:rPr>
          <w:lang w:val="en-US"/>
        </w:rPr>
      </w:pPr>
      <w:r w:rsidRPr="003B7E35">
        <w:rPr>
          <w:lang w:val="en-US"/>
        </w:rPr>
        <w:t xml:space="preserve">We're going to do a demo of how a project </w:t>
      </w:r>
      <w:r w:rsidR="008111F3">
        <w:rPr>
          <w:lang w:val="en-US"/>
        </w:rPr>
        <w:t>workflow</w:t>
      </w:r>
      <w:r w:rsidRPr="003B7E35">
        <w:rPr>
          <w:lang w:val="en-US"/>
        </w:rPr>
        <w:t xml:space="preserve"> based on a </w:t>
      </w:r>
      <w:r w:rsidR="000B79B3" w:rsidRPr="003B7E35">
        <w:rPr>
          <w:lang w:val="en-US"/>
        </w:rPr>
        <w:t>well-known cat</w:t>
      </w:r>
      <w:r w:rsidRPr="003B7E35">
        <w:rPr>
          <w:lang w:val="en-US"/>
        </w:rPr>
        <w:t xml:space="preserve"> and </w:t>
      </w:r>
      <w:proofErr w:type="gramStart"/>
      <w:r w:rsidR="000B79B3" w:rsidRPr="003B7E35">
        <w:rPr>
          <w:lang w:val="en-US"/>
        </w:rPr>
        <w:t>dogs</w:t>
      </w:r>
      <w:proofErr w:type="gramEnd"/>
      <w:r w:rsidRPr="003B7E35">
        <w:rPr>
          <w:lang w:val="en-US"/>
        </w:rPr>
        <w:t xml:space="preserve"> dataset from Kaggle.</w:t>
      </w:r>
    </w:p>
    <w:p w14:paraId="2F3704FE" w14:textId="77777777" w:rsidR="00125948" w:rsidRPr="003B7E35" w:rsidRDefault="00826E98">
      <w:pPr>
        <w:rPr>
          <w:b/>
          <w:bCs/>
          <w:lang w:val="en-US"/>
        </w:rPr>
      </w:pPr>
      <w:r w:rsidRPr="003B7E35">
        <w:rPr>
          <w:b/>
          <w:bCs/>
          <w:lang w:val="en-US"/>
        </w:rPr>
        <w:t>Slide 19 Demo Data</w:t>
      </w:r>
    </w:p>
    <w:p w14:paraId="6CC74B74" w14:textId="30D306C3" w:rsidR="00286900" w:rsidRPr="003B7E35" w:rsidRDefault="00C3090C">
      <w:pPr>
        <w:rPr>
          <w:lang w:val="en-US"/>
        </w:rPr>
      </w:pPr>
      <w:r w:rsidRPr="003B7E35">
        <w:rPr>
          <w:lang w:val="en-US"/>
        </w:rPr>
        <w:t>Before starting the demo. Imagine that we have 20,000 files available. We will use 17</w:t>
      </w:r>
      <w:ins w:id="100" w:author="CRUCHON Gilles" w:date="2022-10-09T17:21:00Z">
        <w:r w:rsidR="00214645">
          <w:rPr>
            <w:lang w:val="en-US"/>
          </w:rPr>
          <w:t>,</w:t>
        </w:r>
      </w:ins>
      <w:r w:rsidRPr="003B7E35">
        <w:rPr>
          <w:lang w:val="en-US"/>
        </w:rPr>
        <w:t xml:space="preserve">000 files for training the model. Then we will keep 3000 files aside for validation, to test our model on data it has never seen. This validation </w:t>
      </w:r>
      <w:r w:rsidR="00550158">
        <w:rPr>
          <w:lang w:val="en-US"/>
        </w:rPr>
        <w:t xml:space="preserve">DATASET </w:t>
      </w:r>
      <w:r w:rsidRPr="003B7E35">
        <w:rPr>
          <w:lang w:val="en-US"/>
        </w:rPr>
        <w:t>will also be used to test</w:t>
      </w:r>
      <w:r w:rsidR="0045499A">
        <w:rPr>
          <w:lang w:val="en-US"/>
        </w:rPr>
        <w:t xml:space="preserve"> our</w:t>
      </w:r>
      <w:r w:rsidRPr="003B7E35">
        <w:rPr>
          <w:lang w:val="en-US"/>
        </w:rPr>
        <w:t xml:space="preserve"> production environments.</w:t>
      </w:r>
    </w:p>
    <w:p w14:paraId="34A69069" w14:textId="77777777" w:rsidR="00286900" w:rsidRPr="00181B64" w:rsidRDefault="00286900">
      <w:pPr>
        <w:rPr>
          <w:b/>
          <w:bCs/>
          <w:sz w:val="28"/>
          <w:szCs w:val="28"/>
          <w:lang w:val="en-US"/>
        </w:rPr>
      </w:pPr>
      <w:r w:rsidRPr="00181B64">
        <w:rPr>
          <w:b/>
          <w:bCs/>
          <w:sz w:val="28"/>
          <w:szCs w:val="28"/>
          <w:lang w:val="en-US"/>
        </w:rPr>
        <w:t>Demo Time</w:t>
      </w:r>
    </w:p>
    <w:p w14:paraId="74FEDBF1" w14:textId="22ADA07F" w:rsidR="00125948" w:rsidRPr="00181B64" w:rsidRDefault="00181B64">
      <w:pPr>
        <w:rPr>
          <w:b/>
          <w:bCs/>
          <w:lang w:val="en-US"/>
        </w:rPr>
      </w:pPr>
      <w:r w:rsidRPr="00181B64">
        <w:rPr>
          <w:b/>
          <w:bCs/>
          <w:lang w:val="en-US"/>
        </w:rPr>
        <w:t xml:space="preserve">Slide 20 After Demo </w:t>
      </w:r>
      <w:del w:id="101" w:author="CRUCHON Gilles" w:date="2022-10-09T17:21:00Z">
        <w:r w:rsidRPr="00181B64" w:rsidDel="00214645">
          <w:rPr>
            <w:b/>
            <w:bCs/>
            <w:lang w:val="en-US"/>
          </w:rPr>
          <w:delText>Datadrift</w:delText>
        </w:r>
      </w:del>
      <w:ins w:id="102" w:author="CRUCHON Gilles" w:date="2022-10-09T17:21:00Z">
        <w:r w:rsidR="00214645" w:rsidRPr="00181B64">
          <w:rPr>
            <w:b/>
            <w:bCs/>
            <w:lang w:val="en-US"/>
          </w:rPr>
          <w:t>Data drift</w:t>
        </w:r>
      </w:ins>
    </w:p>
    <w:p w14:paraId="7048978C" w14:textId="3631AEF7" w:rsidR="00B849B7" w:rsidRPr="00E4121C" w:rsidRDefault="00B849B7">
      <w:pPr>
        <w:rPr>
          <w:lang w:val="en-US"/>
        </w:rPr>
      </w:pPr>
      <w:r w:rsidRPr="003B7E35">
        <w:rPr>
          <w:lang w:val="en-US"/>
        </w:rPr>
        <w:t>If we feed our models</w:t>
      </w:r>
      <w:r w:rsidR="00E4121C">
        <w:rPr>
          <w:lang w:val="en-US"/>
        </w:rPr>
        <w:t xml:space="preserve"> with</w:t>
      </w:r>
      <w:r w:rsidRPr="003B7E35">
        <w:rPr>
          <w:lang w:val="en-US"/>
        </w:rPr>
        <w:t xml:space="preserve"> different data</w:t>
      </w:r>
      <w:r w:rsidR="00315B37">
        <w:rPr>
          <w:lang w:val="en-US"/>
        </w:rPr>
        <w:t>.</w:t>
      </w:r>
      <w:r w:rsidRPr="003B7E35">
        <w:rPr>
          <w:lang w:val="en-US"/>
        </w:rPr>
        <w:t xml:space="preserve"> </w:t>
      </w:r>
      <w:r w:rsidR="00315B37">
        <w:rPr>
          <w:lang w:val="en-US"/>
        </w:rPr>
        <w:t>D</w:t>
      </w:r>
      <w:r w:rsidRPr="003B7E35">
        <w:rPr>
          <w:lang w:val="en-US"/>
        </w:rPr>
        <w:t xml:space="preserve">ata </w:t>
      </w:r>
      <w:r w:rsidR="00315B37">
        <w:rPr>
          <w:lang w:val="en-US"/>
        </w:rPr>
        <w:t xml:space="preserve">very different </w:t>
      </w:r>
      <w:r w:rsidRPr="003B7E35">
        <w:rPr>
          <w:lang w:val="en-US"/>
        </w:rPr>
        <w:t xml:space="preserve">on which </w:t>
      </w:r>
      <w:r w:rsidR="00AD1E61">
        <w:rPr>
          <w:lang w:val="en-US"/>
        </w:rPr>
        <w:t>models</w:t>
      </w:r>
      <w:r w:rsidRPr="003B7E35">
        <w:rPr>
          <w:lang w:val="en-US"/>
        </w:rPr>
        <w:t xml:space="preserve"> have learned. </w:t>
      </w:r>
      <w:r w:rsidRPr="00E4121C">
        <w:rPr>
          <w:lang w:val="en-US"/>
        </w:rPr>
        <w:t>Predictions may deteriorate.</w:t>
      </w:r>
    </w:p>
    <w:p w14:paraId="2BEABE63" w14:textId="6AFE9DCD" w:rsidR="00687865" w:rsidRPr="003B7E35" w:rsidRDefault="00687865">
      <w:pPr>
        <w:rPr>
          <w:lang w:val="en-US"/>
        </w:rPr>
      </w:pPr>
      <w:r w:rsidRPr="003B7E35">
        <w:rPr>
          <w:lang w:val="en-US"/>
        </w:rPr>
        <w:t>For our email classification project, for example</w:t>
      </w:r>
      <w:r w:rsidR="00085A2E">
        <w:rPr>
          <w:lang w:val="en-US"/>
        </w:rPr>
        <w:t>,</w:t>
      </w:r>
      <w:r w:rsidRPr="003B7E35">
        <w:rPr>
          <w:lang w:val="en-US"/>
        </w:rPr>
        <w:t xml:space="preserve"> if </w:t>
      </w:r>
      <w:del w:id="103" w:author="CRUCHON Gilles" w:date="2022-10-09T17:24:00Z">
        <w:r w:rsidRPr="003B7E35" w:rsidDel="002E62F4">
          <w:rPr>
            <w:lang w:val="en-US"/>
          </w:rPr>
          <w:delText>the</w:delText>
        </w:r>
      </w:del>
      <w:ins w:id="104" w:author="CRUCHON Gilles" w:date="2022-10-09T17:24:00Z">
        <w:r w:rsidR="002E62F4">
          <w:rPr>
            <w:lang w:val="en-US"/>
          </w:rPr>
          <w:t>there is a change of layout for the</w:t>
        </w:r>
      </w:ins>
      <w:r w:rsidRPr="003B7E35">
        <w:rPr>
          <w:lang w:val="en-US"/>
        </w:rPr>
        <w:t xml:space="preserve"> </w:t>
      </w:r>
      <w:del w:id="105" w:author="CRUCHON Gilles" w:date="2022-10-09T17:23:00Z">
        <w:r w:rsidRPr="003B7E35" w:rsidDel="00214645">
          <w:rPr>
            <w:lang w:val="en-US"/>
          </w:rPr>
          <w:delText>automobile report</w:delText>
        </w:r>
      </w:del>
      <w:ins w:id="106" w:author="CRUCHON Gilles" w:date="2022-10-09T17:23:00Z">
        <w:r w:rsidR="00214645">
          <w:rPr>
            <w:lang w:val="en-US"/>
          </w:rPr>
          <w:t>accident report</w:t>
        </w:r>
      </w:ins>
      <w:del w:id="107" w:author="CRUCHON Gilles" w:date="2022-10-09T17:24:00Z">
        <w:r w:rsidRPr="003B7E35" w:rsidDel="002E62F4">
          <w:rPr>
            <w:lang w:val="en-US"/>
          </w:rPr>
          <w:delText xml:space="preserve"> changes </w:delText>
        </w:r>
        <w:r w:rsidR="00085A2E" w:rsidDel="002E62F4">
          <w:rPr>
            <w:lang w:val="en-US"/>
          </w:rPr>
          <w:delText xml:space="preserve">of </w:delText>
        </w:r>
        <w:r w:rsidRPr="003B7E35" w:rsidDel="002E62F4">
          <w:rPr>
            <w:lang w:val="en-US"/>
          </w:rPr>
          <w:delText>template</w:delText>
        </w:r>
      </w:del>
      <w:r w:rsidRPr="003B7E35">
        <w:rPr>
          <w:lang w:val="en-US"/>
        </w:rPr>
        <w:t>, it is possible that the AI ​​</w:t>
      </w:r>
      <w:ins w:id="108" w:author="CRUCHON Gilles" w:date="2022-10-09T17:25:00Z">
        <w:r w:rsidR="002E62F4">
          <w:rPr>
            <w:lang w:val="en-US"/>
          </w:rPr>
          <w:t xml:space="preserve">will fail to </w:t>
        </w:r>
      </w:ins>
      <w:r w:rsidRPr="003B7E35">
        <w:rPr>
          <w:lang w:val="en-US"/>
        </w:rPr>
        <w:t>recognize automobile claims</w:t>
      </w:r>
      <w:del w:id="109" w:author="CRUCHON Gilles" w:date="2022-10-09T17:25:00Z">
        <w:r w:rsidRPr="003B7E35" w:rsidDel="002E62F4">
          <w:rPr>
            <w:lang w:val="en-US"/>
          </w:rPr>
          <w:delText xml:space="preserve"> less well</w:delText>
        </w:r>
      </w:del>
      <w:r w:rsidRPr="003B7E35">
        <w:rPr>
          <w:lang w:val="en-US"/>
        </w:rPr>
        <w:t>. In this case, it is necessary to retrain and then re-de</w:t>
      </w:r>
      <w:r w:rsidR="000B79B3">
        <w:rPr>
          <w:lang w:val="en-US"/>
        </w:rPr>
        <w:t>ploy</w:t>
      </w:r>
      <w:r w:rsidRPr="003B7E35">
        <w:rPr>
          <w:lang w:val="en-US"/>
        </w:rPr>
        <w:t xml:space="preserve"> </w:t>
      </w:r>
      <w:del w:id="110" w:author="CRUCHON Gilles" w:date="2022-10-09T17:25:00Z">
        <w:r w:rsidRPr="003B7E35" w:rsidDel="002E62F4">
          <w:rPr>
            <w:lang w:val="en-US"/>
          </w:rPr>
          <w:delText xml:space="preserve">the </w:delText>
        </w:r>
      </w:del>
      <w:r w:rsidRPr="003B7E35">
        <w:rPr>
          <w:lang w:val="en-US"/>
        </w:rPr>
        <w:t>model in production.</w:t>
      </w:r>
    </w:p>
    <w:p w14:paraId="67969E6D" w14:textId="2A98D394" w:rsidR="00B849B7" w:rsidRPr="003B7E35" w:rsidRDefault="00B849B7">
      <w:pPr>
        <w:rPr>
          <w:lang w:val="en-US"/>
        </w:rPr>
      </w:pPr>
      <w:r w:rsidRPr="003B7E35">
        <w:rPr>
          <w:lang w:val="en-US"/>
        </w:rPr>
        <w:t xml:space="preserve">Let's </w:t>
      </w:r>
      <w:r w:rsidR="007F34A4">
        <w:rPr>
          <w:lang w:val="en-US"/>
        </w:rPr>
        <w:t>take</w:t>
      </w:r>
      <w:r w:rsidR="00741D9E">
        <w:rPr>
          <w:lang w:val="en-US"/>
        </w:rPr>
        <w:t>s</w:t>
      </w:r>
      <w:r w:rsidR="007F34A4">
        <w:rPr>
          <w:lang w:val="en-US"/>
        </w:rPr>
        <w:t xml:space="preserve"> a sample with </w:t>
      </w:r>
      <w:r w:rsidRPr="003B7E35">
        <w:rPr>
          <w:lang w:val="en-US"/>
        </w:rPr>
        <w:t xml:space="preserve">our </w:t>
      </w:r>
      <w:r w:rsidR="00741D9E">
        <w:rPr>
          <w:lang w:val="en-US"/>
        </w:rPr>
        <w:t>D</w:t>
      </w:r>
      <w:r w:rsidR="007F34A4">
        <w:rPr>
          <w:lang w:val="en-US"/>
        </w:rPr>
        <w:t>emo</w:t>
      </w:r>
      <w:r w:rsidRPr="003B7E35">
        <w:rPr>
          <w:lang w:val="en-US"/>
        </w:rPr>
        <w:t xml:space="preserve">. Now let's imagine that our users start </w:t>
      </w:r>
      <w:r w:rsidR="007A4D0D" w:rsidRPr="003B7E35">
        <w:rPr>
          <w:lang w:val="en-US"/>
        </w:rPr>
        <w:t xml:space="preserve">using </w:t>
      </w:r>
      <w:r w:rsidR="007A4D0D">
        <w:rPr>
          <w:lang w:val="en-US"/>
        </w:rPr>
        <w:t>plush or inpainting</w:t>
      </w:r>
      <w:r w:rsidRPr="003B7E35">
        <w:rPr>
          <w:lang w:val="en-US"/>
        </w:rPr>
        <w:t xml:space="preserve"> cat</w:t>
      </w:r>
      <w:r w:rsidR="007A4D0D">
        <w:rPr>
          <w:lang w:val="en-US"/>
        </w:rPr>
        <w:t>s and dogs</w:t>
      </w:r>
      <w:r w:rsidRPr="003B7E35">
        <w:rPr>
          <w:lang w:val="en-US"/>
        </w:rPr>
        <w:t xml:space="preserve">, </w:t>
      </w:r>
      <w:r w:rsidR="00BE1A2A">
        <w:rPr>
          <w:lang w:val="en-US"/>
        </w:rPr>
        <w:t xml:space="preserve">as you can see </w:t>
      </w:r>
      <w:r w:rsidRPr="003B7E35">
        <w:rPr>
          <w:lang w:val="en-US"/>
        </w:rPr>
        <w:t>the predictions no longer work correctly.</w:t>
      </w:r>
    </w:p>
    <w:p w14:paraId="184899DC" w14:textId="77777777" w:rsidR="00937AFE" w:rsidRPr="003B7E35" w:rsidRDefault="00B6434F">
      <w:pPr>
        <w:rPr>
          <w:b/>
          <w:bCs/>
          <w:lang w:val="en-US"/>
        </w:rPr>
      </w:pPr>
      <w:r w:rsidRPr="003B7E35">
        <w:rPr>
          <w:b/>
          <w:bCs/>
          <w:lang w:val="en-US"/>
        </w:rPr>
        <w:t>Slide 21 The Grail</w:t>
      </w:r>
    </w:p>
    <w:p w14:paraId="344353BB" w14:textId="55FB0D5C" w:rsidR="00A176EB" w:rsidRPr="003B7E35" w:rsidRDefault="00A176EB">
      <w:pPr>
        <w:rPr>
          <w:lang w:val="en-US"/>
        </w:rPr>
      </w:pPr>
      <w:r w:rsidRPr="003B7E35">
        <w:rPr>
          <w:lang w:val="en-US"/>
        </w:rPr>
        <w:t xml:space="preserve">The Holy Grail for us; </w:t>
      </w:r>
      <w:r w:rsidR="008369A2">
        <w:rPr>
          <w:lang w:val="en-US"/>
        </w:rPr>
        <w:t xml:space="preserve">is </w:t>
      </w:r>
      <w:r w:rsidRPr="003B7E35">
        <w:rPr>
          <w:lang w:val="en-US"/>
        </w:rPr>
        <w:t>to be able to</w:t>
      </w:r>
      <w:r w:rsidR="00A56509">
        <w:rPr>
          <w:lang w:val="en-US"/>
        </w:rPr>
        <w:t xml:space="preserve"> re-train and</w:t>
      </w:r>
      <w:r w:rsidRPr="003B7E35">
        <w:rPr>
          <w:lang w:val="en-US"/>
        </w:rPr>
        <w:t xml:space="preserve"> re-</w:t>
      </w:r>
      <w:r w:rsidR="00213D26">
        <w:rPr>
          <w:lang w:val="en-US"/>
        </w:rPr>
        <w:t>depl</w:t>
      </w:r>
      <w:r w:rsidR="00D86D9C">
        <w:rPr>
          <w:lang w:val="en-US"/>
        </w:rPr>
        <w:t>o</w:t>
      </w:r>
      <w:r w:rsidR="00213D26">
        <w:rPr>
          <w:lang w:val="en-US"/>
        </w:rPr>
        <w:t>y</w:t>
      </w:r>
      <w:r w:rsidRPr="003B7E35">
        <w:rPr>
          <w:lang w:val="en-US"/>
        </w:rPr>
        <w:t xml:space="preserve"> in production without any manual action</w:t>
      </w:r>
    </w:p>
    <w:p w14:paraId="15EFF95D" w14:textId="77777777" w:rsidR="009E5BD8" w:rsidRPr="003B7E35" w:rsidRDefault="00B6434F">
      <w:pPr>
        <w:rPr>
          <w:b/>
          <w:bCs/>
          <w:lang w:val="en-US"/>
        </w:rPr>
      </w:pPr>
      <w:r w:rsidRPr="003B7E35">
        <w:rPr>
          <w:b/>
          <w:bCs/>
          <w:lang w:val="en-US"/>
        </w:rPr>
        <w:t>Slide 22 100% code</w:t>
      </w:r>
    </w:p>
    <w:p w14:paraId="323E22C1" w14:textId="19E1C0FE" w:rsidR="00363946" w:rsidRPr="003B7E35" w:rsidRDefault="00AC14D9">
      <w:pPr>
        <w:rPr>
          <w:lang w:val="en-US"/>
        </w:rPr>
      </w:pPr>
      <w:r w:rsidRPr="003B7E35">
        <w:rPr>
          <w:lang w:val="en-US"/>
        </w:rPr>
        <w:t>This is a Google slide, a Deep learning project is a little</w:t>
      </w:r>
      <w:r w:rsidR="004E53FF">
        <w:rPr>
          <w:lang w:val="en-US"/>
        </w:rPr>
        <w:t xml:space="preserve"> bit</w:t>
      </w:r>
      <w:r w:rsidRPr="003B7E35">
        <w:rPr>
          <w:lang w:val="en-US"/>
        </w:rPr>
        <w:t xml:space="preserve"> less than 5% </w:t>
      </w:r>
      <w:r w:rsidR="00E41DAF">
        <w:rPr>
          <w:lang w:val="en-US"/>
        </w:rPr>
        <w:t xml:space="preserve">of </w:t>
      </w:r>
      <w:r w:rsidRPr="003B7E35">
        <w:rPr>
          <w:lang w:val="en-US"/>
        </w:rPr>
        <w:t>data science, however it is 100% code!</w:t>
      </w:r>
    </w:p>
    <w:p w14:paraId="14C801E9" w14:textId="77777777" w:rsidR="00125948" w:rsidRPr="003B7E35" w:rsidRDefault="00125948">
      <w:pPr>
        <w:rPr>
          <w:lang w:val="en-US"/>
        </w:rPr>
      </w:pPr>
    </w:p>
    <w:p w14:paraId="57FDF92C" w14:textId="77777777" w:rsidR="00B500D8" w:rsidRPr="003B7E35" w:rsidRDefault="0060420D">
      <w:pPr>
        <w:rPr>
          <w:b/>
          <w:bCs/>
          <w:lang w:val="en-US"/>
        </w:rPr>
      </w:pPr>
      <w:r w:rsidRPr="003B7E35">
        <w:rPr>
          <w:b/>
          <w:bCs/>
          <w:lang w:val="en-US"/>
        </w:rPr>
        <w:t>Slide 23: Contents 2nd part</w:t>
      </w:r>
    </w:p>
    <w:p w14:paraId="454CE94C" w14:textId="24984A2C" w:rsidR="000D0F0D" w:rsidRPr="003B7E35" w:rsidRDefault="008810D0">
      <w:pPr>
        <w:rPr>
          <w:lang w:val="en-US"/>
        </w:rPr>
      </w:pPr>
      <w:r w:rsidRPr="003B7E35">
        <w:rPr>
          <w:lang w:val="en-US"/>
        </w:rPr>
        <w:lastRenderedPageBreak/>
        <w:t xml:space="preserve">Now I will explain </w:t>
      </w:r>
      <w:del w:id="111" w:author="CRUCHON Gilles" w:date="2022-10-09T17:26:00Z">
        <w:r w:rsidRPr="003B7E35" w:rsidDel="002E62F4">
          <w:rPr>
            <w:lang w:val="en-US"/>
          </w:rPr>
          <w:delText xml:space="preserve">to you </w:delText>
        </w:r>
      </w:del>
      <w:r w:rsidRPr="003B7E35">
        <w:rPr>
          <w:lang w:val="en-US"/>
        </w:rPr>
        <w:t xml:space="preserve">what is expected </w:t>
      </w:r>
      <w:del w:id="112" w:author="CRUCHON Gilles" w:date="2022-10-09T17:26:00Z">
        <w:r w:rsidRPr="003B7E35" w:rsidDel="002E62F4">
          <w:rPr>
            <w:lang w:val="en-US"/>
          </w:rPr>
          <w:delText xml:space="preserve">of </w:delText>
        </w:r>
      </w:del>
      <w:ins w:id="113" w:author="CRUCHON Gilles" w:date="2022-10-09T17:26:00Z">
        <w:r w:rsidR="002E62F4">
          <w:rPr>
            <w:lang w:val="en-US"/>
          </w:rPr>
          <w:t>from</w:t>
        </w:r>
        <w:r w:rsidR="002E62F4" w:rsidRPr="003B7E35">
          <w:rPr>
            <w:lang w:val="en-US"/>
          </w:rPr>
          <w:t xml:space="preserve"> </w:t>
        </w:r>
      </w:ins>
      <w:r w:rsidRPr="003B7E35">
        <w:rPr>
          <w:lang w:val="en-US"/>
        </w:rPr>
        <w:t>a project in production at AXA France</w:t>
      </w:r>
    </w:p>
    <w:p w14:paraId="329EDA0F" w14:textId="77777777" w:rsidR="008810D0" w:rsidRPr="003B7E35" w:rsidRDefault="004825CF">
      <w:pPr>
        <w:rPr>
          <w:b/>
          <w:bCs/>
          <w:lang w:val="en-US"/>
        </w:rPr>
      </w:pPr>
      <w:r w:rsidRPr="003B7E35">
        <w:rPr>
          <w:b/>
          <w:bCs/>
          <w:lang w:val="en-US"/>
        </w:rPr>
        <w:t>Slide 24: Needs</w:t>
      </w:r>
    </w:p>
    <w:p w14:paraId="132035F0" w14:textId="2CFBD710" w:rsidR="008F26F8" w:rsidRPr="003B7E35" w:rsidRDefault="006E3D59">
      <w:pPr>
        <w:rPr>
          <w:lang w:val="en-US"/>
        </w:rPr>
      </w:pPr>
      <w:r w:rsidRPr="003B7E35">
        <w:rPr>
          <w:lang w:val="en-US"/>
        </w:rPr>
        <w:t>The most important thing in a project is to meet user</w:t>
      </w:r>
      <w:ins w:id="114" w:author="CRUCHON Gilles" w:date="2022-10-09T17:27:00Z">
        <w:r w:rsidR="002E62F4">
          <w:rPr>
            <w:lang w:val="en-US"/>
          </w:rPr>
          <w:t>’s</w:t>
        </w:r>
      </w:ins>
      <w:r w:rsidRPr="003B7E35">
        <w:rPr>
          <w:lang w:val="en-US"/>
        </w:rPr>
        <w:t xml:space="preserve"> needs</w:t>
      </w:r>
      <w:r w:rsidR="003C6798">
        <w:rPr>
          <w:lang w:val="en-US"/>
        </w:rPr>
        <w:t>.</w:t>
      </w:r>
    </w:p>
    <w:p w14:paraId="50B3BBE7" w14:textId="5E7CEDA4" w:rsidR="003C6798" w:rsidRPr="00E37FC8" w:rsidRDefault="003C6798" w:rsidP="00E37FC8">
      <w:pPr>
        <w:pStyle w:val="ListParagraph"/>
        <w:numPr>
          <w:ilvl w:val="0"/>
          <w:numId w:val="3"/>
        </w:numPr>
        <w:rPr>
          <w:lang w:val="en-US"/>
        </w:rPr>
      </w:pPr>
      <w:r w:rsidRPr="00E37FC8">
        <w:rPr>
          <w:lang w:val="en-US"/>
        </w:rPr>
        <w:t>User</w:t>
      </w:r>
      <w:r w:rsidR="00E66FDA" w:rsidRPr="00E37FC8">
        <w:rPr>
          <w:lang w:val="en-US"/>
        </w:rPr>
        <w:t xml:space="preserve"> wants a good </w:t>
      </w:r>
      <w:r w:rsidR="002266FA" w:rsidRPr="00E37FC8">
        <w:rPr>
          <w:lang w:val="en-US"/>
        </w:rPr>
        <w:t xml:space="preserve">prediction </w:t>
      </w:r>
      <w:r w:rsidR="00E66FDA" w:rsidRPr="00E37FC8">
        <w:rPr>
          <w:lang w:val="en-US"/>
        </w:rPr>
        <w:t xml:space="preserve">quality, </w:t>
      </w:r>
    </w:p>
    <w:p w14:paraId="1BB4A157" w14:textId="7244174D" w:rsidR="003C6798" w:rsidRPr="00E37FC8" w:rsidRDefault="003C6798" w:rsidP="00E37FC8">
      <w:pPr>
        <w:pStyle w:val="ListParagraph"/>
        <w:numPr>
          <w:ilvl w:val="0"/>
          <w:numId w:val="3"/>
        </w:numPr>
        <w:rPr>
          <w:lang w:val="en-US"/>
        </w:rPr>
      </w:pPr>
      <w:r w:rsidRPr="00E37FC8">
        <w:rPr>
          <w:lang w:val="en-US"/>
        </w:rPr>
        <w:t>Use</w:t>
      </w:r>
      <w:r w:rsidR="00A50443" w:rsidRPr="00E37FC8">
        <w:rPr>
          <w:lang w:val="en-US"/>
        </w:rPr>
        <w:t>r</w:t>
      </w:r>
      <w:r w:rsidRPr="00E37FC8">
        <w:rPr>
          <w:lang w:val="en-US"/>
        </w:rPr>
        <w:t xml:space="preserve"> </w:t>
      </w:r>
      <w:r w:rsidR="00A50443" w:rsidRPr="00E37FC8">
        <w:rPr>
          <w:lang w:val="en-US"/>
        </w:rPr>
        <w:t>wants</w:t>
      </w:r>
      <w:r w:rsidRPr="00E37FC8">
        <w:rPr>
          <w:lang w:val="en-US"/>
        </w:rPr>
        <w:t xml:space="preserve"> </w:t>
      </w:r>
      <w:r w:rsidR="00841CCD" w:rsidRPr="00E37FC8">
        <w:rPr>
          <w:lang w:val="en-US"/>
        </w:rPr>
        <w:t>the</w:t>
      </w:r>
      <w:r w:rsidRPr="00E37FC8">
        <w:rPr>
          <w:lang w:val="en-US"/>
        </w:rPr>
        <w:t xml:space="preserve"> cheapest project as possible,</w:t>
      </w:r>
    </w:p>
    <w:p w14:paraId="55C1EC69" w14:textId="166499A9" w:rsidR="006A15A4" w:rsidRPr="00E37FC8" w:rsidRDefault="003C6798" w:rsidP="00E37FC8">
      <w:pPr>
        <w:pStyle w:val="ListParagraph"/>
        <w:numPr>
          <w:ilvl w:val="0"/>
          <w:numId w:val="3"/>
        </w:numPr>
        <w:rPr>
          <w:lang w:val="en-US"/>
        </w:rPr>
      </w:pPr>
      <w:r w:rsidRPr="00E37FC8">
        <w:rPr>
          <w:lang w:val="en-US"/>
        </w:rPr>
        <w:t>Use</w:t>
      </w:r>
      <w:r w:rsidR="009B06C3" w:rsidRPr="00E37FC8">
        <w:rPr>
          <w:lang w:val="en-US"/>
        </w:rPr>
        <w:t>r doesn’t</w:t>
      </w:r>
      <w:r w:rsidR="00817E2A" w:rsidRPr="00E37FC8">
        <w:rPr>
          <w:lang w:val="en-US"/>
        </w:rPr>
        <w:t xml:space="preserve"> want to wait for a result</w:t>
      </w:r>
      <w:r w:rsidR="00E66FDA" w:rsidRPr="00E37FC8">
        <w:rPr>
          <w:lang w:val="en-US"/>
        </w:rPr>
        <w:t>.</w:t>
      </w:r>
      <w:r w:rsidRPr="00E37FC8">
        <w:rPr>
          <w:lang w:val="en-US"/>
        </w:rPr>
        <w:t xml:space="preserve"> </w:t>
      </w:r>
      <w:r w:rsidR="00817E2A" w:rsidRPr="00E37FC8">
        <w:rPr>
          <w:lang w:val="en-US"/>
        </w:rPr>
        <w:t xml:space="preserve">At </w:t>
      </w:r>
      <w:r w:rsidR="00E66FDA" w:rsidRPr="00E37FC8">
        <w:rPr>
          <w:lang w:val="en-US"/>
        </w:rPr>
        <w:t xml:space="preserve">AXA France </w:t>
      </w:r>
      <w:r w:rsidR="00817E2A" w:rsidRPr="00E37FC8">
        <w:rPr>
          <w:lang w:val="en-US"/>
        </w:rPr>
        <w:t xml:space="preserve">we </w:t>
      </w:r>
      <w:r w:rsidR="00E66FDA" w:rsidRPr="00E37FC8">
        <w:rPr>
          <w:lang w:val="en-US"/>
        </w:rPr>
        <w:t xml:space="preserve">must </w:t>
      </w:r>
      <w:r w:rsidR="006C482E" w:rsidRPr="00E37FC8">
        <w:rPr>
          <w:lang w:val="en-US"/>
        </w:rPr>
        <w:t xml:space="preserve">answer </w:t>
      </w:r>
      <w:r w:rsidR="006463B0" w:rsidRPr="00E37FC8">
        <w:rPr>
          <w:lang w:val="en-US"/>
        </w:rPr>
        <w:t xml:space="preserve">a </w:t>
      </w:r>
      <w:r w:rsidR="006C482E" w:rsidRPr="00E37FC8">
        <w:rPr>
          <w:lang w:val="en-US"/>
        </w:rPr>
        <w:t>prediction</w:t>
      </w:r>
      <w:r w:rsidR="00817E2A" w:rsidRPr="00E37FC8">
        <w:rPr>
          <w:lang w:val="en-US"/>
        </w:rPr>
        <w:t xml:space="preserve"> in less than</w:t>
      </w:r>
      <w:r w:rsidR="00E66FDA" w:rsidRPr="00E37FC8">
        <w:rPr>
          <w:lang w:val="en-US"/>
        </w:rPr>
        <w:t xml:space="preserve"> 10 seconds for </w:t>
      </w:r>
      <w:r w:rsidR="00E37FC8">
        <w:rPr>
          <w:lang w:val="en-US"/>
        </w:rPr>
        <w:t xml:space="preserve">our </w:t>
      </w:r>
      <w:r w:rsidR="001C0367">
        <w:rPr>
          <w:lang w:val="en-US"/>
        </w:rPr>
        <w:t>use</w:t>
      </w:r>
      <w:del w:id="115" w:author="CRUCHON Gilles" w:date="2022-10-09T17:27:00Z">
        <w:r w:rsidR="001C0367" w:rsidDel="002E62F4">
          <w:rPr>
            <w:lang w:val="en-US"/>
          </w:rPr>
          <w:delText>’s</w:delText>
        </w:r>
      </w:del>
      <w:ins w:id="116" w:author="CRUCHON Gilles" w:date="2022-10-09T17:27:00Z">
        <w:r w:rsidR="002E62F4">
          <w:rPr>
            <w:lang w:val="en-US"/>
          </w:rPr>
          <w:t>-</w:t>
        </w:r>
      </w:ins>
      <w:del w:id="117" w:author="CRUCHON Gilles" w:date="2022-10-09T17:27:00Z">
        <w:r w:rsidR="00E37FC8" w:rsidDel="002E62F4">
          <w:rPr>
            <w:lang w:val="en-US"/>
          </w:rPr>
          <w:delText xml:space="preserve"> </w:delText>
        </w:r>
      </w:del>
      <w:r w:rsidR="00E37FC8">
        <w:rPr>
          <w:lang w:val="en-US"/>
        </w:rPr>
        <w:t>case</w:t>
      </w:r>
      <w:r w:rsidR="00ED5B75">
        <w:rPr>
          <w:lang w:val="en-US"/>
        </w:rPr>
        <w:t>s</w:t>
      </w:r>
      <w:r w:rsidR="00E66FDA" w:rsidRPr="00E37FC8">
        <w:rPr>
          <w:lang w:val="en-US"/>
        </w:rPr>
        <w:t>.</w:t>
      </w:r>
    </w:p>
    <w:p w14:paraId="0B976924" w14:textId="77777777" w:rsidR="008F26F8" w:rsidRPr="00E37FC8" w:rsidRDefault="00224A1D" w:rsidP="00E37FC8">
      <w:pPr>
        <w:pStyle w:val="ListParagraph"/>
        <w:numPr>
          <w:ilvl w:val="0"/>
          <w:numId w:val="3"/>
        </w:numPr>
        <w:rPr>
          <w:lang w:val="en-US"/>
        </w:rPr>
      </w:pPr>
      <w:r w:rsidRPr="00E37FC8">
        <w:rPr>
          <w:lang w:val="en-US"/>
        </w:rPr>
        <w:t>Safety is non-negotiable.</w:t>
      </w:r>
    </w:p>
    <w:p w14:paraId="4AA93A42" w14:textId="0A7D66C4" w:rsidR="003A26F2" w:rsidRPr="00E37FC8" w:rsidRDefault="00224A1D" w:rsidP="00E37FC8">
      <w:pPr>
        <w:pStyle w:val="ListParagraph"/>
        <w:numPr>
          <w:ilvl w:val="0"/>
          <w:numId w:val="3"/>
        </w:numPr>
        <w:rPr>
          <w:lang w:val="en-US"/>
        </w:rPr>
      </w:pPr>
      <w:r w:rsidRPr="00E37FC8">
        <w:rPr>
          <w:lang w:val="en-US"/>
        </w:rPr>
        <w:t xml:space="preserve">We want the projects to be monitored. The idea is that if </w:t>
      </w:r>
      <w:r w:rsidR="001C0367">
        <w:rPr>
          <w:lang w:val="en-US"/>
        </w:rPr>
        <w:t>DATA</w:t>
      </w:r>
      <w:ins w:id="118" w:author="CRUCHON Gilles" w:date="2022-10-09T17:27:00Z">
        <w:r w:rsidR="002E62F4">
          <w:rPr>
            <w:lang w:val="en-US"/>
          </w:rPr>
          <w:t xml:space="preserve"> </w:t>
        </w:r>
      </w:ins>
      <w:r w:rsidR="001C0367">
        <w:rPr>
          <w:lang w:val="en-US"/>
        </w:rPr>
        <w:t>DRIFT</w:t>
      </w:r>
      <w:r w:rsidR="004028C2">
        <w:rPr>
          <w:lang w:val="en-US"/>
        </w:rPr>
        <w:t xml:space="preserve"> starts</w:t>
      </w:r>
      <w:r w:rsidRPr="00E37FC8">
        <w:rPr>
          <w:lang w:val="en-US"/>
        </w:rPr>
        <w:t xml:space="preserve">, </w:t>
      </w:r>
      <w:r w:rsidR="001C0367">
        <w:rPr>
          <w:lang w:val="en-US"/>
        </w:rPr>
        <w:t>this</w:t>
      </w:r>
      <w:r w:rsidR="001C0367" w:rsidRPr="00E37FC8">
        <w:rPr>
          <w:lang w:val="en-US"/>
        </w:rPr>
        <w:t xml:space="preserve"> risk</w:t>
      </w:r>
      <w:r w:rsidRPr="00E37FC8">
        <w:rPr>
          <w:lang w:val="en-US"/>
        </w:rPr>
        <w:t xml:space="preserve"> causing a production incident. If we are on a major project that can block </w:t>
      </w:r>
      <w:r w:rsidR="00475B91">
        <w:rPr>
          <w:lang w:val="en-US"/>
        </w:rPr>
        <w:t>AXA France</w:t>
      </w:r>
      <w:r w:rsidRPr="00E37FC8">
        <w:rPr>
          <w:lang w:val="en-US"/>
        </w:rPr>
        <w:t xml:space="preserve">, we are not going to wait for the incident </w:t>
      </w:r>
      <w:r w:rsidR="00960438">
        <w:rPr>
          <w:lang w:val="en-US"/>
        </w:rPr>
        <w:t xml:space="preserve">to </w:t>
      </w:r>
      <w:r w:rsidR="008C3EB0">
        <w:rPr>
          <w:lang w:val="en-US"/>
        </w:rPr>
        <w:t>come</w:t>
      </w:r>
      <w:r w:rsidRPr="00E37FC8">
        <w:rPr>
          <w:lang w:val="en-US"/>
        </w:rPr>
        <w:t>.</w:t>
      </w:r>
    </w:p>
    <w:p w14:paraId="592CC7F2" w14:textId="509394D1" w:rsidR="004825CF" w:rsidRPr="00E37FC8" w:rsidRDefault="00475B91" w:rsidP="00E37FC8">
      <w:pPr>
        <w:pStyle w:val="ListParagraph"/>
        <w:numPr>
          <w:ilvl w:val="0"/>
          <w:numId w:val="3"/>
        </w:numPr>
        <w:rPr>
          <w:lang w:val="en-US"/>
        </w:rPr>
      </w:pPr>
      <w:r>
        <w:rPr>
          <w:lang w:val="en-US"/>
        </w:rPr>
        <w:t>So, the</w:t>
      </w:r>
      <w:r w:rsidR="00DB6185" w:rsidRPr="00E37FC8">
        <w:rPr>
          <w:lang w:val="en-US"/>
        </w:rPr>
        <w:t xml:space="preserve"> last point, we must be able to re-train and redeploy quickly. If we have a major incident that blocks </w:t>
      </w:r>
      <w:r>
        <w:rPr>
          <w:lang w:val="en-US"/>
        </w:rPr>
        <w:t>AXA France</w:t>
      </w:r>
      <w:r w:rsidR="00DB6185" w:rsidRPr="00E37FC8">
        <w:rPr>
          <w:lang w:val="en-US"/>
        </w:rPr>
        <w:t>, we must be able to re-de</w:t>
      </w:r>
      <w:r w:rsidR="004028C2">
        <w:rPr>
          <w:lang w:val="en-US"/>
        </w:rPr>
        <w:t>p</w:t>
      </w:r>
      <w:r w:rsidR="00DB6185" w:rsidRPr="00E37FC8">
        <w:rPr>
          <w:lang w:val="en-US"/>
        </w:rPr>
        <w:t>l</w:t>
      </w:r>
      <w:r w:rsidR="004028C2">
        <w:rPr>
          <w:lang w:val="en-US"/>
        </w:rPr>
        <w:t>oy</w:t>
      </w:r>
      <w:r w:rsidR="00DB6185" w:rsidRPr="00E37FC8">
        <w:rPr>
          <w:lang w:val="en-US"/>
        </w:rPr>
        <w:t xml:space="preserve"> as quickly as possible and not wait months to unblock the situation.</w:t>
      </w:r>
    </w:p>
    <w:p w14:paraId="25FF842E" w14:textId="77777777" w:rsidR="00F81F2D" w:rsidRPr="003B7E35" w:rsidRDefault="00B744DB">
      <w:pPr>
        <w:rPr>
          <w:b/>
          <w:bCs/>
          <w:lang w:val="en-US"/>
        </w:rPr>
      </w:pPr>
      <w:r w:rsidRPr="003B7E35">
        <w:rPr>
          <w:b/>
          <w:bCs/>
          <w:lang w:val="en-US"/>
        </w:rPr>
        <w:t>Slide 25 Block Diagram</w:t>
      </w:r>
    </w:p>
    <w:p w14:paraId="1786D23C" w14:textId="7FB1114C" w:rsidR="00555B8F" w:rsidRDefault="00EB56F3">
      <w:pPr>
        <w:rPr>
          <w:lang w:val="en-US"/>
        </w:rPr>
      </w:pPr>
      <w:r w:rsidRPr="003B7E35">
        <w:rPr>
          <w:lang w:val="en-US"/>
        </w:rPr>
        <w:t>So there, it</w:t>
      </w:r>
      <w:r w:rsidR="00555B8F">
        <w:rPr>
          <w:lang w:val="en-US"/>
        </w:rPr>
        <w:t>’</w:t>
      </w:r>
      <w:r w:rsidRPr="003B7E35">
        <w:rPr>
          <w:lang w:val="en-US"/>
        </w:rPr>
        <w:t xml:space="preserve">s the functional diagram of the workflow which explains how </w:t>
      </w:r>
      <w:r w:rsidR="00555B8F">
        <w:rPr>
          <w:lang w:val="en-US"/>
        </w:rPr>
        <w:t xml:space="preserve">machines </w:t>
      </w:r>
      <w:r w:rsidRPr="003B7E35">
        <w:rPr>
          <w:lang w:val="en-US"/>
        </w:rPr>
        <w:t xml:space="preserve">reads a French driving </w:t>
      </w:r>
      <w:r w:rsidR="00AD37A9" w:rsidRPr="003B7E35">
        <w:rPr>
          <w:lang w:val="en-US"/>
        </w:rPr>
        <w:t>license</w:t>
      </w:r>
      <w:r w:rsidRPr="003B7E35">
        <w:rPr>
          <w:lang w:val="en-US"/>
        </w:rPr>
        <w:t>.</w:t>
      </w:r>
      <w:r w:rsidR="00555B8F">
        <w:rPr>
          <w:lang w:val="en-US"/>
        </w:rPr>
        <w:t xml:space="preserve"> </w:t>
      </w:r>
      <w:r w:rsidRPr="003B7E35">
        <w:rPr>
          <w:lang w:val="en-US"/>
        </w:rPr>
        <w:t xml:space="preserve">We also read the old French driving licenses, but for simplicity we do not display them here. </w:t>
      </w:r>
    </w:p>
    <w:p w14:paraId="567E9673" w14:textId="27E1F4EB" w:rsidR="00F81F2D" w:rsidRPr="003B7E35" w:rsidRDefault="00EB56F3">
      <w:pPr>
        <w:rPr>
          <w:lang w:val="en-US"/>
        </w:rPr>
      </w:pPr>
      <w:r w:rsidRPr="003B7E35">
        <w:rPr>
          <w:lang w:val="en-US"/>
        </w:rPr>
        <w:t xml:space="preserve">The idea is that we will receive an image or </w:t>
      </w:r>
      <w:r w:rsidR="004C57F3">
        <w:rPr>
          <w:lang w:val="en-US"/>
        </w:rPr>
        <w:t>a</w:t>
      </w:r>
      <w:r w:rsidRPr="003B7E35">
        <w:rPr>
          <w:lang w:val="en-US"/>
        </w:rPr>
        <w:t xml:space="preserve"> PDF as</w:t>
      </w:r>
      <w:r w:rsidR="004028C2">
        <w:rPr>
          <w:lang w:val="en-US"/>
        </w:rPr>
        <w:t xml:space="preserve"> an</w:t>
      </w:r>
      <w:r w:rsidRPr="003B7E35">
        <w:rPr>
          <w:lang w:val="en-US"/>
        </w:rPr>
        <w:t xml:space="preserve"> input</w:t>
      </w:r>
      <w:r w:rsidR="004028C2">
        <w:rPr>
          <w:lang w:val="en-US"/>
        </w:rPr>
        <w:t xml:space="preserve">. For the </w:t>
      </w:r>
      <w:r w:rsidR="004C57F3">
        <w:rPr>
          <w:lang w:val="en-US"/>
        </w:rPr>
        <w:t>f</w:t>
      </w:r>
      <w:r w:rsidRPr="003B7E35">
        <w:rPr>
          <w:lang w:val="en-US"/>
        </w:rPr>
        <w:t>irst step</w:t>
      </w:r>
      <w:r w:rsidR="004028C2">
        <w:rPr>
          <w:lang w:val="en-US"/>
        </w:rPr>
        <w:t xml:space="preserve">, </w:t>
      </w:r>
      <w:r w:rsidRPr="003B7E35">
        <w:rPr>
          <w:lang w:val="en-US"/>
        </w:rPr>
        <w:t xml:space="preserve">we </w:t>
      </w:r>
      <w:r w:rsidR="00044528">
        <w:rPr>
          <w:lang w:val="en-US"/>
        </w:rPr>
        <w:t>extract each PDF page as an image</w:t>
      </w:r>
      <w:r w:rsidRPr="003B7E35">
        <w:rPr>
          <w:lang w:val="en-US"/>
        </w:rPr>
        <w:t xml:space="preserve">. On each </w:t>
      </w:r>
      <w:r w:rsidR="004C57F3">
        <w:rPr>
          <w:lang w:val="en-US"/>
        </w:rPr>
        <w:t>image</w:t>
      </w:r>
      <w:r w:rsidRPr="003B7E35">
        <w:rPr>
          <w:lang w:val="en-US"/>
        </w:rPr>
        <w:t xml:space="preserve"> we will run </w:t>
      </w:r>
      <w:r w:rsidR="00555B8F">
        <w:rPr>
          <w:lang w:val="en-US"/>
        </w:rPr>
        <w:t>a</w:t>
      </w:r>
      <w:r w:rsidRPr="003B7E35">
        <w:rPr>
          <w:lang w:val="en-US"/>
        </w:rPr>
        <w:t xml:space="preserve"> zoning algorithm to detect the fronts and backs. </w:t>
      </w:r>
      <w:r w:rsidR="00CB7EF0">
        <w:rPr>
          <w:lang w:val="en-US"/>
        </w:rPr>
        <w:t>Now, l</w:t>
      </w:r>
      <w:r w:rsidRPr="003B7E35">
        <w:rPr>
          <w:lang w:val="en-US"/>
        </w:rPr>
        <w:t xml:space="preserve">et's take the front at the bottom, we will first straighten the image of the front with a specific algorithm. Then run another algorithm to </w:t>
      </w:r>
      <w:r w:rsidR="004C57F3" w:rsidRPr="003B7E35">
        <w:rPr>
          <w:lang w:val="en-US"/>
        </w:rPr>
        <w:t xml:space="preserve">zone </w:t>
      </w:r>
      <w:r w:rsidRPr="003B7E35">
        <w:rPr>
          <w:lang w:val="en-US"/>
        </w:rPr>
        <w:t>the fields</w:t>
      </w:r>
      <w:r w:rsidR="004C57F3">
        <w:rPr>
          <w:lang w:val="en-US"/>
        </w:rPr>
        <w:t>.</w:t>
      </w:r>
      <w:r w:rsidRPr="003B7E35">
        <w:rPr>
          <w:lang w:val="en-US"/>
        </w:rPr>
        <w:t xml:space="preserve"> </w:t>
      </w:r>
      <w:r w:rsidR="004C57F3">
        <w:rPr>
          <w:lang w:val="en-US"/>
        </w:rPr>
        <w:t>F</w:t>
      </w:r>
      <w:r w:rsidRPr="003B7E35">
        <w:rPr>
          <w:lang w:val="en-US"/>
        </w:rPr>
        <w:t>inally run an OCR to finely extract the text.</w:t>
      </w:r>
    </w:p>
    <w:p w14:paraId="4262D905" w14:textId="1C232B8F" w:rsidR="00AD37A9" w:rsidRDefault="002D5975">
      <w:pPr>
        <w:rPr>
          <w:lang w:val="en-US"/>
        </w:rPr>
      </w:pPr>
      <w:r w:rsidRPr="003B7E35">
        <w:rPr>
          <w:lang w:val="en-US"/>
        </w:rPr>
        <w:t>If we hosted an API that exposes this service in monolith mode. We would have several problems</w:t>
      </w:r>
      <w:r w:rsidR="00B744E5">
        <w:rPr>
          <w:lang w:val="en-US"/>
        </w:rPr>
        <w:t>.</w:t>
      </w:r>
      <w:r w:rsidRPr="003B7E35">
        <w:rPr>
          <w:lang w:val="en-US"/>
        </w:rPr>
        <w:t xml:space="preserve"> </w:t>
      </w:r>
      <w:r w:rsidR="00B744E5">
        <w:rPr>
          <w:lang w:val="en-US"/>
        </w:rPr>
        <w:t>T</w:t>
      </w:r>
      <w:r w:rsidRPr="003B7E35">
        <w:rPr>
          <w:lang w:val="en-US"/>
        </w:rPr>
        <w:t>he first is the response time, when we call this</w:t>
      </w:r>
      <w:r w:rsidR="00B744E5">
        <w:rPr>
          <w:lang w:val="en-US"/>
        </w:rPr>
        <w:t xml:space="preserve"> kind of</w:t>
      </w:r>
      <w:r w:rsidRPr="003B7E35">
        <w:rPr>
          <w:lang w:val="en-US"/>
        </w:rPr>
        <w:t xml:space="preserve"> API in monolith what will happen is that each algorithm will consume all the CPU resources of the </w:t>
      </w:r>
      <w:r w:rsidR="00AD37A9" w:rsidRPr="003B7E35">
        <w:rPr>
          <w:lang w:val="en-US"/>
        </w:rPr>
        <w:t>machine.</w:t>
      </w:r>
      <w:r w:rsidRPr="003B7E35">
        <w:rPr>
          <w:lang w:val="en-US"/>
        </w:rPr>
        <w:t xml:space="preserve"> The consequence is that the pipeline will run sequentially, </w:t>
      </w:r>
      <w:r w:rsidR="00AD37A9">
        <w:rPr>
          <w:lang w:val="en-US"/>
        </w:rPr>
        <w:t xml:space="preserve">if we proceed like that, </w:t>
      </w:r>
      <w:r w:rsidRPr="003B7E35">
        <w:rPr>
          <w:lang w:val="en-US"/>
        </w:rPr>
        <w:t xml:space="preserve">the response time is greater than 30 seconds. </w:t>
      </w:r>
    </w:p>
    <w:p w14:paraId="515EAD64" w14:textId="0C0D5A12" w:rsidR="002D5975" w:rsidRPr="003B7E35" w:rsidRDefault="002D5975">
      <w:pPr>
        <w:rPr>
          <w:lang w:val="en-US"/>
        </w:rPr>
      </w:pPr>
      <w:r w:rsidRPr="003B7E35">
        <w:rPr>
          <w:lang w:val="en-US"/>
        </w:rPr>
        <w:t xml:space="preserve">Another problem is that during these 30 seconds: if another </w:t>
      </w:r>
      <w:r w:rsidR="00B744E5">
        <w:rPr>
          <w:lang w:val="en-US"/>
        </w:rPr>
        <w:t xml:space="preserve">HTTP </w:t>
      </w:r>
      <w:r w:rsidRPr="003B7E35">
        <w:rPr>
          <w:lang w:val="en-US"/>
        </w:rPr>
        <w:t xml:space="preserve">call arrives </w:t>
      </w:r>
      <w:r w:rsidR="00AD37A9">
        <w:rPr>
          <w:lang w:val="en-US"/>
        </w:rPr>
        <w:t>to</w:t>
      </w:r>
      <w:r w:rsidRPr="003B7E35">
        <w:rPr>
          <w:lang w:val="en-US"/>
        </w:rPr>
        <w:t xml:space="preserve"> the API; this call will have to wait for the end of the first processing </w:t>
      </w:r>
      <w:r w:rsidR="00B744E5">
        <w:rPr>
          <w:lang w:val="en-US"/>
        </w:rPr>
        <w:t xml:space="preserve">before </w:t>
      </w:r>
      <w:r w:rsidRPr="003B7E35">
        <w:rPr>
          <w:lang w:val="en-US"/>
        </w:rPr>
        <w:t xml:space="preserve">to start processing. </w:t>
      </w:r>
      <w:r w:rsidR="00AD37A9" w:rsidRPr="003B7E35">
        <w:rPr>
          <w:lang w:val="en-US"/>
        </w:rPr>
        <w:t>So,</w:t>
      </w:r>
      <w:r w:rsidRPr="003B7E35">
        <w:rPr>
          <w:lang w:val="en-US"/>
        </w:rPr>
        <w:t xml:space="preserve"> you will tell </w:t>
      </w:r>
      <w:r w:rsidR="008F110C">
        <w:rPr>
          <w:lang w:val="en-US"/>
        </w:rPr>
        <w:t xml:space="preserve">me that </w:t>
      </w:r>
      <w:r w:rsidRPr="003B7E35">
        <w:rPr>
          <w:lang w:val="en-US"/>
        </w:rPr>
        <w:t>we can add machines; but another problem and if we host this in monolith mode, we need machines with about 32 gigabytes of RAM, which is very expensive</w:t>
      </w:r>
      <w:r w:rsidR="008003A7">
        <w:rPr>
          <w:lang w:val="en-US"/>
        </w:rPr>
        <w:t xml:space="preserve">. </w:t>
      </w:r>
      <w:r w:rsidR="00B744E5">
        <w:rPr>
          <w:lang w:val="en-US"/>
        </w:rPr>
        <w:t>That kind of monolith</w:t>
      </w:r>
      <w:r w:rsidR="008003A7">
        <w:rPr>
          <w:lang w:val="en-US"/>
        </w:rPr>
        <w:t xml:space="preserve"> is also very slow to start.</w:t>
      </w:r>
      <w:r w:rsidRPr="003B7E35">
        <w:rPr>
          <w:lang w:val="en-US"/>
        </w:rPr>
        <w:t xml:space="preserve"> It's going to be very complicated to be able to scale quickly and </w:t>
      </w:r>
      <w:r w:rsidR="003C4F40">
        <w:rPr>
          <w:lang w:val="en-US"/>
        </w:rPr>
        <w:t xml:space="preserve">to </w:t>
      </w:r>
      <w:r w:rsidRPr="003B7E35">
        <w:rPr>
          <w:lang w:val="en-US"/>
        </w:rPr>
        <w:t>adapt</w:t>
      </w:r>
      <w:r w:rsidR="003C4F40">
        <w:rPr>
          <w:lang w:val="en-US"/>
        </w:rPr>
        <w:t xml:space="preserve"> infrastructure</w:t>
      </w:r>
      <w:r w:rsidRPr="003B7E35">
        <w:rPr>
          <w:lang w:val="en-US"/>
        </w:rPr>
        <w:t xml:space="preserve"> to </w:t>
      </w:r>
      <w:r w:rsidR="00B744E5" w:rsidRPr="003B7E35">
        <w:rPr>
          <w:lang w:val="en-US"/>
        </w:rPr>
        <w:t>user</w:t>
      </w:r>
      <w:r w:rsidR="00B744E5">
        <w:rPr>
          <w:lang w:val="en-US"/>
        </w:rPr>
        <w:t>’s</w:t>
      </w:r>
      <w:r w:rsidRPr="003B7E35">
        <w:rPr>
          <w:lang w:val="en-US"/>
        </w:rPr>
        <w:t xml:space="preserve"> load.</w:t>
      </w:r>
    </w:p>
    <w:p w14:paraId="382EB995" w14:textId="18242927" w:rsidR="00D02B1C" w:rsidRPr="003B7E35" w:rsidRDefault="001B0A9A">
      <w:pPr>
        <w:rPr>
          <w:lang w:val="en-US"/>
        </w:rPr>
      </w:pPr>
      <w:r w:rsidRPr="003B7E35">
        <w:rPr>
          <w:lang w:val="en-US"/>
        </w:rPr>
        <w:t>The solution is to set up microservices</w:t>
      </w:r>
      <w:r w:rsidR="008C6AEE">
        <w:rPr>
          <w:lang w:val="en-US"/>
        </w:rPr>
        <w:t>. W</w:t>
      </w:r>
      <w:r w:rsidRPr="003B7E35">
        <w:rPr>
          <w:lang w:val="en-US"/>
        </w:rPr>
        <w:t xml:space="preserve">e will host each algorithm </w:t>
      </w:r>
      <w:r w:rsidR="008C6AEE">
        <w:rPr>
          <w:lang w:val="en-US"/>
        </w:rPr>
        <w:t xml:space="preserve">using different </w:t>
      </w:r>
      <w:r w:rsidRPr="003B7E35">
        <w:rPr>
          <w:lang w:val="en-US"/>
        </w:rPr>
        <w:t xml:space="preserve">resources which allow us to finely configure the necessary RAM and CPU. We will be able to play the </w:t>
      </w:r>
      <w:r w:rsidR="003C4F40">
        <w:rPr>
          <w:lang w:val="en-US"/>
        </w:rPr>
        <w:t>algorithms</w:t>
      </w:r>
      <w:r w:rsidRPr="003B7E35">
        <w:rPr>
          <w:lang w:val="en-US"/>
        </w:rPr>
        <w:t xml:space="preserve"> in parallel and</w:t>
      </w:r>
      <w:r w:rsidR="009B660F">
        <w:rPr>
          <w:lang w:val="en-US"/>
        </w:rPr>
        <w:t xml:space="preserve"> to</w:t>
      </w:r>
      <w:r w:rsidRPr="003B7E35">
        <w:rPr>
          <w:lang w:val="en-US"/>
        </w:rPr>
        <w:t xml:space="preserve"> scale quickly.</w:t>
      </w:r>
      <w:r w:rsidR="00451AA5">
        <w:rPr>
          <w:lang w:val="en-US"/>
        </w:rPr>
        <w:t xml:space="preserve"> Response time will be quicker.</w:t>
      </w:r>
    </w:p>
    <w:p w14:paraId="73926450" w14:textId="77777777" w:rsidR="001B0A9A" w:rsidRPr="009027DC" w:rsidRDefault="001B0A9A">
      <w:pPr>
        <w:rPr>
          <w:b/>
          <w:bCs/>
          <w:lang w:val="en-US"/>
        </w:rPr>
      </w:pPr>
      <w:r w:rsidRPr="009027DC">
        <w:rPr>
          <w:b/>
          <w:bCs/>
          <w:lang w:val="en-US"/>
        </w:rPr>
        <w:t>Slide 26: Function</w:t>
      </w:r>
    </w:p>
    <w:p w14:paraId="521F5370" w14:textId="4154ECF8" w:rsidR="00EF53AB" w:rsidRPr="003B7E35" w:rsidRDefault="001B0A9A">
      <w:pPr>
        <w:rPr>
          <w:lang w:val="en-US"/>
        </w:rPr>
      </w:pPr>
      <w:r w:rsidRPr="003B7E35">
        <w:rPr>
          <w:lang w:val="en-US"/>
        </w:rPr>
        <w:t xml:space="preserve">How does it technically work? We use functions. Each algorithm is hosted on a function. This function listens to a Queue as input and as soon as it has free time, it will be able to pop the messages that </w:t>
      </w:r>
      <w:r w:rsidR="00B744E5">
        <w:rPr>
          <w:lang w:val="en-US"/>
        </w:rPr>
        <w:t>come from the</w:t>
      </w:r>
      <w:r w:rsidRPr="003B7E35">
        <w:rPr>
          <w:lang w:val="en-US"/>
        </w:rPr>
        <w:t xml:space="preserve"> Queue and </w:t>
      </w:r>
      <w:r w:rsidR="00E62EF6">
        <w:rPr>
          <w:lang w:val="en-US"/>
        </w:rPr>
        <w:t xml:space="preserve">to </w:t>
      </w:r>
      <w:r w:rsidRPr="003B7E35">
        <w:rPr>
          <w:lang w:val="en-US"/>
        </w:rPr>
        <w:t>process them.</w:t>
      </w:r>
    </w:p>
    <w:p w14:paraId="16D0CBA1" w14:textId="6DCE584C" w:rsidR="001B0A9A" w:rsidRPr="003B7E35" w:rsidRDefault="00EF53AB">
      <w:pPr>
        <w:rPr>
          <w:lang w:val="en-US"/>
        </w:rPr>
      </w:pPr>
      <w:r w:rsidRPr="003B7E35">
        <w:rPr>
          <w:lang w:val="en-US"/>
        </w:rPr>
        <w:t xml:space="preserve">For </w:t>
      </w:r>
      <w:r w:rsidR="000B704A" w:rsidRPr="003B7E35">
        <w:rPr>
          <w:lang w:val="en-US"/>
        </w:rPr>
        <w:t>example,</w:t>
      </w:r>
      <w:r w:rsidR="000B704A">
        <w:rPr>
          <w:lang w:val="en-US"/>
        </w:rPr>
        <w:t xml:space="preserve"> let’s</w:t>
      </w:r>
      <w:r w:rsidRPr="003B7E35">
        <w:rPr>
          <w:lang w:val="en-US"/>
        </w:rPr>
        <w:t xml:space="preserve"> take the SPLITTER which extracts </w:t>
      </w:r>
      <w:r w:rsidR="00CC2073">
        <w:rPr>
          <w:lang w:val="en-US"/>
        </w:rPr>
        <w:t>each</w:t>
      </w:r>
      <w:r w:rsidRPr="003B7E35">
        <w:rPr>
          <w:lang w:val="en-US"/>
        </w:rPr>
        <w:t xml:space="preserve"> page of a PDF</w:t>
      </w:r>
      <w:r w:rsidR="005517EC">
        <w:rPr>
          <w:lang w:val="en-US"/>
        </w:rPr>
        <w:t xml:space="preserve"> </w:t>
      </w:r>
      <w:r w:rsidR="00D43EBA">
        <w:rPr>
          <w:lang w:val="en-US"/>
        </w:rPr>
        <w:t>an</w:t>
      </w:r>
      <w:r w:rsidR="005517EC">
        <w:rPr>
          <w:lang w:val="en-US"/>
        </w:rPr>
        <w:t xml:space="preserve"> image</w:t>
      </w:r>
      <w:r w:rsidRPr="003B7E35">
        <w:rPr>
          <w:lang w:val="en-US"/>
        </w:rPr>
        <w:t>, the function will retrieve a message</w:t>
      </w:r>
      <w:r w:rsidR="000B704A">
        <w:rPr>
          <w:lang w:val="en-US"/>
        </w:rPr>
        <w:t xml:space="preserve"> with a file identifier</w:t>
      </w:r>
      <w:r w:rsidRPr="003B7E35">
        <w:rPr>
          <w:lang w:val="en-US"/>
        </w:rPr>
        <w:t xml:space="preserve"> from the Queue, the files are stored in REDIS</w:t>
      </w:r>
      <w:r w:rsidR="000B704A">
        <w:rPr>
          <w:lang w:val="en-US"/>
        </w:rPr>
        <w:t xml:space="preserve">. With the </w:t>
      </w:r>
      <w:r w:rsidR="000B704A">
        <w:rPr>
          <w:lang w:val="en-US"/>
        </w:rPr>
        <w:lastRenderedPageBreak/>
        <w:t>identifier,</w:t>
      </w:r>
      <w:r w:rsidRPr="003B7E35">
        <w:rPr>
          <w:lang w:val="en-US"/>
        </w:rPr>
        <w:t xml:space="preserve"> we will fetch the </w:t>
      </w:r>
      <w:r w:rsidR="000B704A">
        <w:rPr>
          <w:lang w:val="en-US"/>
        </w:rPr>
        <w:t>document</w:t>
      </w:r>
      <w:r w:rsidRPr="003B7E35">
        <w:rPr>
          <w:lang w:val="en-US"/>
        </w:rPr>
        <w:t xml:space="preserve"> </w:t>
      </w:r>
      <w:r w:rsidR="00B744E5">
        <w:rPr>
          <w:lang w:val="en-US"/>
        </w:rPr>
        <w:t>from</w:t>
      </w:r>
      <w:r w:rsidRPr="003B7E35">
        <w:rPr>
          <w:lang w:val="en-US"/>
        </w:rPr>
        <w:t xml:space="preserve"> REDIS to run our algorithms and for example if we have a PDF with 2 </w:t>
      </w:r>
      <w:r w:rsidR="00030A11" w:rsidRPr="003B7E35">
        <w:rPr>
          <w:lang w:val="en-US"/>
        </w:rPr>
        <w:t>pages,</w:t>
      </w:r>
      <w:r w:rsidRPr="003B7E35">
        <w:rPr>
          <w:lang w:val="en-US"/>
        </w:rPr>
        <w:t xml:space="preserve"> we will extract 2 </w:t>
      </w:r>
      <w:r w:rsidR="00B744E5">
        <w:rPr>
          <w:lang w:val="en-US"/>
        </w:rPr>
        <w:t>images</w:t>
      </w:r>
      <w:r w:rsidRPr="003B7E35">
        <w:rPr>
          <w:lang w:val="en-US"/>
        </w:rPr>
        <w:t xml:space="preserve"> then generate 2 identifiers; push the images into REDIS</w:t>
      </w:r>
      <w:r w:rsidR="008124C4">
        <w:rPr>
          <w:lang w:val="en-US"/>
        </w:rPr>
        <w:t xml:space="preserve"> with them</w:t>
      </w:r>
      <w:r w:rsidR="00030A11">
        <w:rPr>
          <w:lang w:val="en-US"/>
        </w:rPr>
        <w:t xml:space="preserve">. </w:t>
      </w:r>
      <w:r w:rsidR="005E283F">
        <w:rPr>
          <w:lang w:val="en-US"/>
        </w:rPr>
        <w:t>W</w:t>
      </w:r>
      <w:r w:rsidR="00030A11">
        <w:rPr>
          <w:lang w:val="en-US"/>
        </w:rPr>
        <w:t xml:space="preserve">e </w:t>
      </w:r>
      <w:r w:rsidRPr="003B7E35">
        <w:rPr>
          <w:lang w:val="en-US"/>
        </w:rPr>
        <w:t xml:space="preserve">finally add 2 messages in the </w:t>
      </w:r>
      <w:r w:rsidR="00030A11" w:rsidRPr="003B7E35">
        <w:rPr>
          <w:lang w:val="en-US"/>
        </w:rPr>
        <w:t xml:space="preserve">downstream </w:t>
      </w:r>
      <w:r w:rsidRPr="003B7E35">
        <w:rPr>
          <w:lang w:val="en-US"/>
        </w:rPr>
        <w:t xml:space="preserve">QUEUE to be able to call the following service, in this case the </w:t>
      </w:r>
      <w:r w:rsidR="00030A11">
        <w:rPr>
          <w:lang w:val="en-US"/>
        </w:rPr>
        <w:t>Zoning of the French driver license</w:t>
      </w:r>
      <w:r w:rsidRPr="003B7E35">
        <w:rPr>
          <w:lang w:val="en-US"/>
        </w:rPr>
        <w:t>.</w:t>
      </w:r>
    </w:p>
    <w:p w14:paraId="63208E18" w14:textId="77777777" w:rsidR="00DA0E5F" w:rsidRPr="005E283F" w:rsidRDefault="00EF53AB">
      <w:pPr>
        <w:rPr>
          <w:b/>
          <w:bCs/>
          <w:lang w:val="en-US"/>
        </w:rPr>
      </w:pPr>
      <w:r w:rsidRPr="005E283F">
        <w:rPr>
          <w:b/>
          <w:bCs/>
          <w:lang w:val="en-US"/>
        </w:rPr>
        <w:t>Slide 27: Scale</w:t>
      </w:r>
    </w:p>
    <w:p w14:paraId="72F807CE" w14:textId="247DC915" w:rsidR="00DA0E5F" w:rsidRPr="003B7E35" w:rsidRDefault="00BB227D">
      <w:pPr>
        <w:rPr>
          <w:lang w:val="en-US"/>
        </w:rPr>
      </w:pPr>
      <w:r w:rsidRPr="003B7E35">
        <w:rPr>
          <w:lang w:val="en-US"/>
        </w:rPr>
        <w:t xml:space="preserve">The advantage of working </w:t>
      </w:r>
      <w:r w:rsidR="005E283F">
        <w:rPr>
          <w:lang w:val="en-US"/>
        </w:rPr>
        <w:t>like this. Y</w:t>
      </w:r>
      <w:r w:rsidRPr="003B7E35">
        <w:rPr>
          <w:lang w:val="en-US"/>
        </w:rPr>
        <w:t xml:space="preserve">ou can scale quickly and support peak loads. Imagine that </w:t>
      </w:r>
      <w:r w:rsidR="005E283F" w:rsidRPr="003B7E35">
        <w:rPr>
          <w:lang w:val="en-US"/>
        </w:rPr>
        <w:t>sudden</w:t>
      </w:r>
      <w:r w:rsidR="005E283F">
        <w:rPr>
          <w:lang w:val="en-US"/>
        </w:rPr>
        <w:t>ly</w:t>
      </w:r>
      <w:r w:rsidR="005E283F" w:rsidRPr="003B7E35">
        <w:rPr>
          <w:lang w:val="en-US"/>
        </w:rPr>
        <w:t>,</w:t>
      </w:r>
      <w:r w:rsidRPr="003B7E35">
        <w:rPr>
          <w:lang w:val="en-US"/>
        </w:rPr>
        <w:t xml:space="preserve"> we receive 500 </w:t>
      </w:r>
      <w:r w:rsidR="005E283F">
        <w:rPr>
          <w:lang w:val="en-US"/>
        </w:rPr>
        <w:t>French driver licenses</w:t>
      </w:r>
      <w:r w:rsidRPr="003B7E35">
        <w:rPr>
          <w:lang w:val="en-US"/>
        </w:rPr>
        <w:t xml:space="preserve">, the number of functions will increase </w:t>
      </w:r>
      <w:r w:rsidR="00FF76CA" w:rsidRPr="003B7E35">
        <w:rPr>
          <w:lang w:val="en-US"/>
        </w:rPr>
        <w:t>to</w:t>
      </w:r>
      <w:r w:rsidRPr="003B7E35">
        <w:rPr>
          <w:lang w:val="en-US"/>
        </w:rPr>
        <w:t xml:space="preserve"> be able to unstack the messages more quickly. There is also a financial </w:t>
      </w:r>
      <w:r w:rsidR="00B744E5">
        <w:rPr>
          <w:lang w:val="en-US"/>
        </w:rPr>
        <w:t>advantage</w:t>
      </w:r>
      <w:r w:rsidRPr="003B7E35">
        <w:rPr>
          <w:lang w:val="en-US"/>
        </w:rPr>
        <w:t xml:space="preserve"> because you only consume what you need.</w:t>
      </w:r>
    </w:p>
    <w:p w14:paraId="305068EA" w14:textId="77777777" w:rsidR="00DA0E5F" w:rsidRPr="003B7E35" w:rsidRDefault="0032017D">
      <w:pPr>
        <w:rPr>
          <w:b/>
          <w:bCs/>
          <w:lang w:val="en-US"/>
        </w:rPr>
      </w:pPr>
      <w:r w:rsidRPr="003B7E35">
        <w:rPr>
          <w:b/>
          <w:bCs/>
          <w:lang w:val="en-US"/>
        </w:rPr>
        <w:t>Slide 28: Architecture</w:t>
      </w:r>
    </w:p>
    <w:p w14:paraId="17D5B53F" w14:textId="77777777" w:rsidR="00216E14" w:rsidRPr="003B7E35" w:rsidRDefault="001603C5" w:rsidP="001603C5">
      <w:pPr>
        <w:rPr>
          <w:lang w:val="en-US"/>
        </w:rPr>
      </w:pPr>
      <w:r w:rsidRPr="003B7E35">
        <w:rPr>
          <w:lang w:val="en-US"/>
        </w:rPr>
        <w:t>So that's the architecture diagram. If you find it complicated, that's normal because it's complicated.</w:t>
      </w:r>
    </w:p>
    <w:p w14:paraId="0522A2E1" w14:textId="77777777" w:rsidR="00402DE8" w:rsidRDefault="001603C5" w:rsidP="001603C5">
      <w:pPr>
        <w:rPr>
          <w:lang w:val="en-US"/>
        </w:rPr>
      </w:pPr>
      <w:r w:rsidRPr="003B7E35">
        <w:rPr>
          <w:lang w:val="en-US"/>
        </w:rPr>
        <w:t xml:space="preserve">I will not describe the entire </w:t>
      </w:r>
      <w:r w:rsidR="00F146FF">
        <w:rPr>
          <w:lang w:val="en-US"/>
        </w:rPr>
        <w:t>schema</w:t>
      </w:r>
      <w:r w:rsidRPr="003B7E35">
        <w:rPr>
          <w:lang w:val="en-US"/>
        </w:rPr>
        <w:t>, but in summary</w:t>
      </w:r>
      <w:r w:rsidR="00D6031C">
        <w:rPr>
          <w:lang w:val="en-US"/>
        </w:rPr>
        <w:t>,</w:t>
      </w:r>
      <w:r w:rsidRPr="003B7E35">
        <w:rPr>
          <w:lang w:val="en-US"/>
        </w:rPr>
        <w:t xml:space="preserve"> </w:t>
      </w:r>
      <w:r w:rsidR="00BB2381">
        <w:rPr>
          <w:lang w:val="en-US"/>
        </w:rPr>
        <w:t xml:space="preserve">it is </w:t>
      </w:r>
      <w:r w:rsidRPr="003B7E35">
        <w:rPr>
          <w:lang w:val="en-US"/>
        </w:rPr>
        <w:t xml:space="preserve">an asynchronous architecture. </w:t>
      </w:r>
    </w:p>
    <w:p w14:paraId="7C96FC5D" w14:textId="6406F9BA" w:rsidR="001603C5" w:rsidRPr="003B7E35" w:rsidRDefault="00215442" w:rsidP="001603C5">
      <w:pPr>
        <w:rPr>
          <w:lang w:val="en-US"/>
        </w:rPr>
      </w:pPr>
      <w:r>
        <w:rPr>
          <w:lang w:val="en-US"/>
        </w:rPr>
        <w:t>Look</w:t>
      </w:r>
      <w:r w:rsidR="00402DE8">
        <w:rPr>
          <w:lang w:val="en-US"/>
        </w:rPr>
        <w:t xml:space="preserve"> </w:t>
      </w:r>
      <w:r w:rsidR="001603C5" w:rsidRPr="003B7E35">
        <w:rPr>
          <w:lang w:val="en-US"/>
        </w:rPr>
        <w:t xml:space="preserve">at the top left </w:t>
      </w:r>
      <w:r w:rsidR="00F146FF">
        <w:rPr>
          <w:lang w:val="en-US"/>
        </w:rPr>
        <w:t>of the schema. T</w:t>
      </w:r>
      <w:r w:rsidR="001603C5" w:rsidRPr="003B7E35">
        <w:rPr>
          <w:lang w:val="en-US"/>
        </w:rPr>
        <w:t xml:space="preserve">he first POD will receive </w:t>
      </w:r>
      <w:r w:rsidR="005A2EF3">
        <w:rPr>
          <w:lang w:val="en-US"/>
        </w:rPr>
        <w:t xml:space="preserve">a document </w:t>
      </w:r>
      <w:r w:rsidR="00F146FF">
        <w:rPr>
          <w:lang w:val="en-US"/>
        </w:rPr>
        <w:t>and</w:t>
      </w:r>
      <w:r w:rsidR="001603C5" w:rsidRPr="003B7E35">
        <w:rPr>
          <w:lang w:val="en-US"/>
        </w:rPr>
        <w:t xml:space="preserve"> push </w:t>
      </w:r>
      <w:r w:rsidR="00F146FF">
        <w:rPr>
          <w:lang w:val="en-US"/>
        </w:rPr>
        <w:t>it straight</w:t>
      </w:r>
      <w:r w:rsidR="001603C5" w:rsidRPr="003B7E35">
        <w:rPr>
          <w:lang w:val="en-US"/>
        </w:rPr>
        <w:t xml:space="preserve"> into </w:t>
      </w:r>
      <w:r w:rsidR="00652F9E">
        <w:rPr>
          <w:lang w:val="en-US"/>
        </w:rPr>
        <w:t>REDIS</w:t>
      </w:r>
      <w:r w:rsidR="001603C5" w:rsidRPr="003B7E35">
        <w:rPr>
          <w:lang w:val="en-US"/>
        </w:rPr>
        <w:t xml:space="preserve"> then</w:t>
      </w:r>
      <w:r w:rsidR="007B20B4">
        <w:rPr>
          <w:lang w:val="en-US"/>
        </w:rPr>
        <w:t>,</w:t>
      </w:r>
      <w:r w:rsidR="001603C5" w:rsidRPr="003B7E35">
        <w:rPr>
          <w:lang w:val="en-US"/>
        </w:rPr>
        <w:t xml:space="preserve"> with the file identifier</w:t>
      </w:r>
      <w:r w:rsidR="00922B40">
        <w:rPr>
          <w:lang w:val="en-US"/>
        </w:rPr>
        <w:t xml:space="preserve"> it will</w:t>
      </w:r>
      <w:r w:rsidR="001603C5" w:rsidRPr="003B7E35">
        <w:rPr>
          <w:lang w:val="en-US"/>
        </w:rPr>
        <w:t xml:space="preserve"> add a message in the upstream</w:t>
      </w:r>
      <w:r w:rsidR="00F146FF">
        <w:rPr>
          <w:lang w:val="en-US"/>
        </w:rPr>
        <w:t xml:space="preserve"> </w:t>
      </w:r>
      <w:r w:rsidR="00F146FF" w:rsidRPr="003B7E35">
        <w:rPr>
          <w:lang w:val="en-US"/>
        </w:rPr>
        <w:t>QUEUE</w:t>
      </w:r>
      <w:r w:rsidR="001603C5" w:rsidRPr="003B7E35">
        <w:rPr>
          <w:lang w:val="en-US"/>
        </w:rPr>
        <w:t xml:space="preserve"> of the splitter. Then the Splitter will retrieve the file, process it, etc. </w:t>
      </w:r>
      <w:r w:rsidR="00BB2381" w:rsidRPr="003B7E35">
        <w:rPr>
          <w:lang w:val="en-US"/>
        </w:rPr>
        <w:t>etc.</w:t>
      </w:r>
    </w:p>
    <w:p w14:paraId="475C6AC1" w14:textId="47C5A5BC" w:rsidR="006156B9" w:rsidRPr="003B7E35" w:rsidRDefault="006156B9" w:rsidP="001603C5">
      <w:pPr>
        <w:rPr>
          <w:b/>
          <w:bCs/>
          <w:lang w:val="en-US"/>
        </w:rPr>
      </w:pPr>
      <w:r w:rsidRPr="003B7E35">
        <w:rPr>
          <w:lang w:val="en-US"/>
        </w:rPr>
        <w:t xml:space="preserve">This architecture works for real time </w:t>
      </w:r>
      <w:r w:rsidR="00B744E5" w:rsidRPr="003B7E35">
        <w:rPr>
          <w:lang w:val="en-US"/>
        </w:rPr>
        <w:t>and</w:t>
      </w:r>
      <w:r w:rsidRPr="003B7E35">
        <w:rPr>
          <w:lang w:val="en-US"/>
        </w:rPr>
        <w:t xml:space="preserve"> in Batch mode.</w:t>
      </w:r>
    </w:p>
    <w:p w14:paraId="3F784867" w14:textId="77777777" w:rsidR="00F1775E" w:rsidRPr="003B7E35" w:rsidRDefault="006156B9">
      <w:pPr>
        <w:rPr>
          <w:b/>
          <w:bCs/>
          <w:lang w:val="en-US"/>
        </w:rPr>
      </w:pPr>
      <w:r w:rsidRPr="003B7E35">
        <w:rPr>
          <w:b/>
          <w:bCs/>
          <w:lang w:val="en-US"/>
        </w:rPr>
        <w:t>Slide 29: Difficulties</w:t>
      </w:r>
    </w:p>
    <w:p w14:paraId="047E6C8A" w14:textId="77777777" w:rsidR="00ED74AD" w:rsidRPr="003B7E35" w:rsidRDefault="00941722">
      <w:pPr>
        <w:rPr>
          <w:b/>
          <w:bCs/>
          <w:lang w:val="en-US"/>
        </w:rPr>
      </w:pPr>
      <w:r w:rsidRPr="003B7E35">
        <w:rPr>
          <w:b/>
          <w:bCs/>
          <w:lang w:val="en-US"/>
        </w:rPr>
        <w:t>These projects are not without challenges.</w:t>
      </w:r>
    </w:p>
    <w:p w14:paraId="0116AACD" w14:textId="3DD90B21" w:rsidR="00F1775E" w:rsidRPr="003B7E35" w:rsidRDefault="00F1775E">
      <w:pPr>
        <w:rPr>
          <w:lang w:val="en-US"/>
        </w:rPr>
      </w:pPr>
      <w:r w:rsidRPr="003B7E35">
        <w:rPr>
          <w:lang w:val="en-US"/>
        </w:rPr>
        <w:t xml:space="preserve">I will present you the 2 most important </w:t>
      </w:r>
      <w:r w:rsidR="00B744E5">
        <w:rPr>
          <w:lang w:val="en-US"/>
        </w:rPr>
        <w:t xml:space="preserve">difficulties </w:t>
      </w:r>
      <w:r w:rsidRPr="003B7E35">
        <w:rPr>
          <w:lang w:val="en-US"/>
        </w:rPr>
        <w:t>that we meet</w:t>
      </w:r>
      <w:r w:rsidR="002A5CAE">
        <w:rPr>
          <w:lang w:val="en-US"/>
        </w:rPr>
        <w:t>.</w:t>
      </w:r>
    </w:p>
    <w:p w14:paraId="5DA32495" w14:textId="77777777" w:rsidR="00414B89" w:rsidRPr="003B7E35" w:rsidRDefault="00414B89">
      <w:pPr>
        <w:rPr>
          <w:b/>
          <w:bCs/>
          <w:lang w:val="en-US"/>
        </w:rPr>
      </w:pPr>
      <w:r w:rsidRPr="003B7E35">
        <w:rPr>
          <w:b/>
          <w:bCs/>
          <w:lang w:val="en-US"/>
        </w:rPr>
        <w:t>Slide 30: Triptych</w:t>
      </w:r>
    </w:p>
    <w:p w14:paraId="56BF451D" w14:textId="5E8AF3B9" w:rsidR="006156B9" w:rsidRPr="003B7E35" w:rsidRDefault="00A60E40">
      <w:pPr>
        <w:rPr>
          <w:lang w:val="en-US"/>
        </w:rPr>
      </w:pPr>
      <w:r w:rsidRPr="003B7E35">
        <w:rPr>
          <w:lang w:val="en-US"/>
        </w:rPr>
        <w:t>First</w:t>
      </w:r>
      <w:r w:rsidR="007B20B4" w:rsidRPr="003B7E35">
        <w:rPr>
          <w:lang w:val="en-US"/>
        </w:rPr>
        <w:t>,</w:t>
      </w:r>
      <w:r w:rsidR="006156B9" w:rsidRPr="003B7E35">
        <w:rPr>
          <w:lang w:val="en-US"/>
        </w:rPr>
        <w:t xml:space="preserve"> there is a</w:t>
      </w:r>
      <w:ins w:id="119" w:author="CRUCHON Gilles" w:date="2022-10-09T17:33:00Z">
        <w:r w:rsidR="00ED4E93">
          <w:rPr>
            <w:lang w:val="en-US"/>
          </w:rPr>
          <w:t xml:space="preserve">n iron </w:t>
        </w:r>
      </w:ins>
      <w:del w:id="120" w:author="CRUCHON Gilles" w:date="2022-10-09T17:33:00Z">
        <w:r w:rsidR="006156B9" w:rsidRPr="003B7E35" w:rsidDel="00ED4E93">
          <w:rPr>
            <w:lang w:val="en-US"/>
          </w:rPr>
          <w:delText xml:space="preserve"> real </w:delText>
        </w:r>
      </w:del>
      <w:del w:id="121" w:author="CRUCHON Gilles" w:date="2022-10-09T17:32:00Z">
        <w:r w:rsidR="006156B9" w:rsidRPr="003B7E35" w:rsidDel="00ED4E93">
          <w:rPr>
            <w:lang w:val="en-US"/>
          </w:rPr>
          <w:delText xml:space="preserve">triptych </w:delText>
        </w:r>
      </w:del>
      <w:ins w:id="122" w:author="CRUCHON Gilles" w:date="2022-10-09T17:32:00Z">
        <w:r w:rsidR="00ED4E93">
          <w:rPr>
            <w:lang w:val="en-US"/>
          </w:rPr>
          <w:t>triangle</w:t>
        </w:r>
        <w:r w:rsidR="00ED4E93" w:rsidRPr="003B7E35">
          <w:rPr>
            <w:lang w:val="en-US"/>
          </w:rPr>
          <w:t xml:space="preserve"> </w:t>
        </w:r>
      </w:ins>
      <w:r w:rsidR="006156B9" w:rsidRPr="003B7E35">
        <w:rPr>
          <w:lang w:val="en-US"/>
        </w:rPr>
        <w:t xml:space="preserve">of choice. A cursor to position between the prediction quality, the response </w:t>
      </w:r>
      <w:proofErr w:type="gramStart"/>
      <w:r w:rsidR="006156B9" w:rsidRPr="003B7E35">
        <w:rPr>
          <w:lang w:val="en-US"/>
        </w:rPr>
        <w:t>time</w:t>
      </w:r>
      <w:proofErr w:type="gramEnd"/>
      <w:r w:rsidR="006156B9" w:rsidRPr="003B7E35">
        <w:rPr>
          <w:lang w:val="en-US"/>
        </w:rPr>
        <w:t xml:space="preserve"> and the cost of the infrastructure in production.</w:t>
      </w:r>
    </w:p>
    <w:p w14:paraId="02CB5ECD" w14:textId="14618D0D" w:rsidR="006156B9" w:rsidRPr="003B7E35" w:rsidRDefault="008F2DDD">
      <w:pPr>
        <w:rPr>
          <w:lang w:val="en-US"/>
        </w:rPr>
      </w:pPr>
      <w:del w:id="123" w:author="CRUCHON Gilles" w:date="2022-10-09T17:33:00Z">
        <w:r w:rsidRPr="003B7E35" w:rsidDel="00ED4E93">
          <w:rPr>
            <w:lang w:val="en-US"/>
          </w:rPr>
          <w:delText>That is to say</w:delText>
        </w:r>
        <w:r w:rsidR="00F37672" w:rsidDel="00ED4E93">
          <w:rPr>
            <w:lang w:val="en-US"/>
          </w:rPr>
          <w:delText>,</w:delText>
        </w:r>
        <w:r w:rsidRPr="003B7E35" w:rsidDel="00ED4E93">
          <w:rPr>
            <w:lang w:val="en-US"/>
          </w:rPr>
          <w:delText xml:space="preserve"> i</w:delText>
        </w:r>
      </w:del>
      <w:ins w:id="124" w:author="CRUCHON Gilles" w:date="2022-10-09T17:33:00Z">
        <w:r w:rsidR="00ED4E93">
          <w:rPr>
            <w:lang w:val="en-US"/>
          </w:rPr>
          <w:t>I</w:t>
        </w:r>
      </w:ins>
      <w:r w:rsidRPr="003B7E35">
        <w:rPr>
          <w:lang w:val="en-US"/>
        </w:rPr>
        <w:t xml:space="preserve">f we want to have the best quality of </w:t>
      </w:r>
      <w:proofErr w:type="gramStart"/>
      <w:r w:rsidRPr="003B7E35">
        <w:rPr>
          <w:lang w:val="en-US"/>
        </w:rPr>
        <w:t>prediction</w:t>
      </w:r>
      <w:proofErr w:type="gramEnd"/>
      <w:r w:rsidRPr="003B7E35">
        <w:rPr>
          <w:lang w:val="en-US"/>
        </w:rPr>
        <w:t xml:space="preserve"> we can agree to pay more or lose </w:t>
      </w:r>
      <w:r w:rsidR="00F37672">
        <w:rPr>
          <w:lang w:val="en-US"/>
        </w:rPr>
        <w:t xml:space="preserve">some </w:t>
      </w:r>
      <w:r w:rsidRPr="003B7E35">
        <w:rPr>
          <w:lang w:val="en-US"/>
        </w:rPr>
        <w:t>response time.</w:t>
      </w:r>
    </w:p>
    <w:p w14:paraId="4F009C37" w14:textId="6C288982" w:rsidR="006156B9" w:rsidRPr="003B7E35" w:rsidRDefault="008F2DDD">
      <w:pPr>
        <w:rPr>
          <w:lang w:val="en-US"/>
        </w:rPr>
      </w:pPr>
      <w:del w:id="125" w:author="CRUCHON Gilles" w:date="2022-10-09T17:33:00Z">
        <w:r w:rsidRPr="003B7E35" w:rsidDel="00ED4E93">
          <w:rPr>
            <w:lang w:val="en-US"/>
          </w:rPr>
          <w:delText>Conversely</w:delText>
        </w:r>
      </w:del>
      <w:ins w:id="126" w:author="CRUCHON Gilles" w:date="2022-10-09T17:33:00Z">
        <w:r w:rsidR="00ED4E93">
          <w:rPr>
            <w:lang w:val="en-US"/>
          </w:rPr>
          <w:t>But</w:t>
        </w:r>
      </w:ins>
      <w:r w:rsidRPr="003B7E35">
        <w:rPr>
          <w:lang w:val="en-US"/>
        </w:rPr>
        <w:t xml:space="preserve">, if you want to be able to respond more quickly, you </w:t>
      </w:r>
      <w:r w:rsidR="00A60E40" w:rsidRPr="003B7E35">
        <w:rPr>
          <w:lang w:val="en-US"/>
        </w:rPr>
        <w:t>must</w:t>
      </w:r>
      <w:r w:rsidRPr="003B7E35">
        <w:rPr>
          <w:lang w:val="en-US"/>
        </w:rPr>
        <w:t xml:space="preserve"> be able to accept either </w:t>
      </w:r>
      <w:ins w:id="127" w:author="CRUCHON Gilles" w:date="2022-10-09T17:33:00Z">
        <w:r w:rsidR="00ED4E93">
          <w:rPr>
            <w:lang w:val="en-US"/>
          </w:rPr>
          <w:t xml:space="preserve">to </w:t>
        </w:r>
      </w:ins>
      <w:r w:rsidRPr="003B7E35">
        <w:rPr>
          <w:lang w:val="en-US"/>
        </w:rPr>
        <w:t>pay</w:t>
      </w:r>
      <w:del w:id="128" w:author="CRUCHON Gilles" w:date="2022-10-09T17:33:00Z">
        <w:r w:rsidRPr="003B7E35" w:rsidDel="00ED4E93">
          <w:rPr>
            <w:lang w:val="en-US"/>
          </w:rPr>
          <w:delText>ing</w:delText>
        </w:r>
      </w:del>
      <w:r w:rsidRPr="003B7E35">
        <w:rPr>
          <w:lang w:val="en-US"/>
        </w:rPr>
        <w:t xml:space="preserve"> more or </w:t>
      </w:r>
      <w:ins w:id="129" w:author="CRUCHON Gilles" w:date="2022-10-09T17:33:00Z">
        <w:r w:rsidR="00ED4E93">
          <w:rPr>
            <w:lang w:val="en-US"/>
          </w:rPr>
          <w:t xml:space="preserve">to </w:t>
        </w:r>
      </w:ins>
      <w:r w:rsidRPr="003B7E35">
        <w:rPr>
          <w:lang w:val="en-US"/>
        </w:rPr>
        <w:t>los</w:t>
      </w:r>
      <w:ins w:id="130" w:author="CRUCHON Gilles" w:date="2022-10-09T17:34:00Z">
        <w:r w:rsidR="00ED4E93">
          <w:rPr>
            <w:lang w:val="en-US"/>
          </w:rPr>
          <w:t>e</w:t>
        </w:r>
      </w:ins>
      <w:del w:id="131" w:author="CRUCHON Gilles" w:date="2022-10-09T17:34:00Z">
        <w:r w:rsidRPr="003B7E35" w:rsidDel="00ED4E93">
          <w:rPr>
            <w:lang w:val="en-US"/>
          </w:rPr>
          <w:delText>ing</w:delText>
        </w:r>
      </w:del>
      <w:r w:rsidRPr="003B7E35">
        <w:rPr>
          <w:lang w:val="en-US"/>
        </w:rPr>
        <w:t xml:space="preserve"> prediction quality.</w:t>
      </w:r>
    </w:p>
    <w:p w14:paraId="6575B73B" w14:textId="724DD8E8" w:rsidR="00F1775E" w:rsidRPr="003B7E35" w:rsidRDefault="008F2DDD">
      <w:pPr>
        <w:rPr>
          <w:lang w:val="en-US"/>
        </w:rPr>
      </w:pPr>
      <w:del w:id="132" w:author="CRUCHON Gilles" w:date="2022-10-09T17:34:00Z">
        <w:r w:rsidRPr="003B7E35" w:rsidDel="00ED4E93">
          <w:rPr>
            <w:lang w:val="en-US"/>
          </w:rPr>
          <w:delText>And conversely</w:delText>
        </w:r>
      </w:del>
      <w:ins w:id="133" w:author="CRUCHON Gilles" w:date="2022-10-09T17:34:00Z">
        <w:r w:rsidR="00ED4E93">
          <w:rPr>
            <w:lang w:val="en-US"/>
          </w:rPr>
          <w:t>Finally</w:t>
        </w:r>
      </w:ins>
      <w:r w:rsidR="00F37672">
        <w:rPr>
          <w:lang w:val="en-US"/>
        </w:rPr>
        <w:t>,</w:t>
      </w:r>
      <w:r w:rsidRPr="003B7E35">
        <w:rPr>
          <w:lang w:val="en-US"/>
        </w:rPr>
        <w:t xml:space="preserve"> if we want the project to cost less in production, we must either agree to extend the response processing time or reduce the quality of prediction.</w:t>
      </w:r>
    </w:p>
    <w:p w14:paraId="70034DB0" w14:textId="77777777" w:rsidR="00FE72FC" w:rsidRPr="00A60E40" w:rsidRDefault="00414B89">
      <w:pPr>
        <w:rPr>
          <w:b/>
          <w:bCs/>
          <w:lang w:val="en-US"/>
        </w:rPr>
      </w:pPr>
      <w:r w:rsidRPr="00A60E40">
        <w:rPr>
          <w:b/>
          <w:bCs/>
          <w:lang w:val="en-US"/>
        </w:rPr>
        <w:t>Slide 31: Find the differences?</w:t>
      </w:r>
    </w:p>
    <w:p w14:paraId="05D1983E" w14:textId="77777777" w:rsidR="00A60E40" w:rsidRDefault="00F37672">
      <w:pPr>
        <w:rPr>
          <w:lang w:val="en-US"/>
        </w:rPr>
      </w:pPr>
      <w:r w:rsidRPr="003B7E35">
        <w:rPr>
          <w:lang w:val="en-US"/>
        </w:rPr>
        <w:t>So,</w:t>
      </w:r>
      <w:r w:rsidR="0034783E" w:rsidRPr="003B7E35">
        <w:rPr>
          <w:lang w:val="en-US"/>
        </w:rPr>
        <w:t xml:space="preserve"> do you see the differences</w:t>
      </w:r>
      <w:r w:rsidR="00A60E40">
        <w:rPr>
          <w:lang w:val="en-US"/>
        </w:rPr>
        <w:t xml:space="preserve"> here</w:t>
      </w:r>
      <w:r w:rsidR="0034783E" w:rsidRPr="003B7E35">
        <w:rPr>
          <w:lang w:val="en-US"/>
        </w:rPr>
        <w:t xml:space="preserve">? </w:t>
      </w:r>
    </w:p>
    <w:p w14:paraId="6CF68AA0" w14:textId="77777777" w:rsidR="00A60E40" w:rsidRDefault="0034783E">
      <w:pPr>
        <w:rPr>
          <w:lang w:val="en-US"/>
        </w:rPr>
      </w:pPr>
      <w:r w:rsidRPr="003B7E35">
        <w:rPr>
          <w:lang w:val="en-US"/>
        </w:rPr>
        <w:t xml:space="preserve">The differences in these images, we cannot see them, however the AI ​​can! </w:t>
      </w:r>
    </w:p>
    <w:p w14:paraId="49C8516C" w14:textId="45F6E2CF" w:rsidR="002E390D" w:rsidRPr="003B7E35" w:rsidRDefault="0034783E">
      <w:pPr>
        <w:rPr>
          <w:b/>
          <w:bCs/>
          <w:lang w:val="en-US"/>
        </w:rPr>
      </w:pPr>
      <w:r w:rsidRPr="003B7E35">
        <w:rPr>
          <w:lang w:val="en-US"/>
        </w:rPr>
        <w:t xml:space="preserve">I had first experience of this problem on our very first project. Pillow library </w:t>
      </w:r>
      <w:r w:rsidR="00A60E40">
        <w:rPr>
          <w:lang w:val="en-US"/>
        </w:rPr>
        <w:t>was</w:t>
      </w:r>
      <w:r w:rsidRPr="003B7E35">
        <w:rPr>
          <w:lang w:val="en-US"/>
        </w:rPr>
        <w:t xml:space="preserve"> used to resize </w:t>
      </w:r>
      <w:r w:rsidR="00A60E40" w:rsidRPr="003B7E35">
        <w:rPr>
          <w:lang w:val="en-US"/>
        </w:rPr>
        <w:t>images,</w:t>
      </w:r>
      <w:r w:rsidRPr="003B7E35">
        <w:rPr>
          <w:lang w:val="en-US"/>
        </w:rPr>
        <w:t xml:space="preserve"> and which was no longer up to date. As we must always maintain </w:t>
      </w:r>
      <w:r w:rsidR="00A60E40">
        <w:rPr>
          <w:lang w:val="en-US"/>
        </w:rPr>
        <w:t>libraires up to dates</w:t>
      </w:r>
      <w:r w:rsidRPr="003B7E35">
        <w:rPr>
          <w:lang w:val="en-US"/>
        </w:rPr>
        <w:t xml:space="preserve">. </w:t>
      </w:r>
      <w:r w:rsidR="00A60E40" w:rsidRPr="003B7E35">
        <w:rPr>
          <w:lang w:val="en-US"/>
        </w:rPr>
        <w:t>As a good developer,</w:t>
      </w:r>
      <w:r w:rsidR="00A60E40">
        <w:rPr>
          <w:lang w:val="en-US"/>
        </w:rPr>
        <w:t xml:space="preserve"> </w:t>
      </w:r>
      <w:r w:rsidRPr="003B7E35">
        <w:rPr>
          <w:lang w:val="en-US"/>
        </w:rPr>
        <w:t>I updated it. What happened next</w:t>
      </w:r>
      <w:r w:rsidR="002A5CAE">
        <w:rPr>
          <w:lang w:val="en-US"/>
        </w:rPr>
        <w:t>,</w:t>
      </w:r>
      <w:r w:rsidRPr="003B7E35">
        <w:rPr>
          <w:lang w:val="en-US"/>
        </w:rPr>
        <w:t xml:space="preserve"> is that predictions </w:t>
      </w:r>
      <w:r w:rsidR="00A60E40">
        <w:rPr>
          <w:lang w:val="en-US"/>
        </w:rPr>
        <w:t>did not</w:t>
      </w:r>
      <w:r w:rsidRPr="003B7E35">
        <w:rPr>
          <w:lang w:val="en-US"/>
        </w:rPr>
        <w:t xml:space="preserve"> work anymore. So</w:t>
      </w:r>
      <w:r w:rsidR="00A60E40">
        <w:rPr>
          <w:lang w:val="en-US"/>
        </w:rPr>
        <w:t xml:space="preserve">, </w:t>
      </w:r>
      <w:r w:rsidRPr="003B7E35">
        <w:rPr>
          <w:lang w:val="en-US"/>
        </w:rPr>
        <w:t xml:space="preserve">I looked at the pictures. </w:t>
      </w:r>
      <w:r w:rsidR="00A60E40">
        <w:rPr>
          <w:lang w:val="en-US"/>
        </w:rPr>
        <w:t>I</w:t>
      </w:r>
      <w:r w:rsidRPr="003B7E35">
        <w:rPr>
          <w:lang w:val="en-US"/>
        </w:rPr>
        <w:t xml:space="preserve">mages </w:t>
      </w:r>
      <w:r w:rsidR="00A60E40">
        <w:rPr>
          <w:lang w:val="en-US"/>
        </w:rPr>
        <w:t xml:space="preserve">was identical </w:t>
      </w:r>
      <w:r w:rsidRPr="003B7E35">
        <w:rPr>
          <w:lang w:val="en-US"/>
        </w:rPr>
        <w:t>to my eyes</w:t>
      </w:r>
      <w:r w:rsidR="00A60E40">
        <w:rPr>
          <w:lang w:val="en-US"/>
        </w:rPr>
        <w:t>. It was</w:t>
      </w:r>
      <w:r w:rsidRPr="003B7E35">
        <w:rPr>
          <w:lang w:val="en-US"/>
        </w:rPr>
        <w:t xml:space="preserve"> impossible </w:t>
      </w:r>
      <w:r w:rsidR="002A5CAE">
        <w:rPr>
          <w:lang w:val="en-US"/>
        </w:rPr>
        <w:t>for</w:t>
      </w:r>
      <w:r w:rsidRPr="003B7E35">
        <w:rPr>
          <w:lang w:val="en-US"/>
        </w:rPr>
        <w:t xml:space="preserve"> </w:t>
      </w:r>
      <w:r w:rsidR="004C18A0">
        <w:rPr>
          <w:lang w:val="en-US"/>
        </w:rPr>
        <w:t xml:space="preserve">me to </w:t>
      </w:r>
      <w:r w:rsidRPr="003B7E35">
        <w:rPr>
          <w:lang w:val="en-US"/>
        </w:rPr>
        <w:t>understand</w:t>
      </w:r>
      <w:r w:rsidR="004C18A0">
        <w:rPr>
          <w:lang w:val="en-US"/>
        </w:rPr>
        <w:t xml:space="preserve"> what </w:t>
      </w:r>
      <w:r w:rsidR="005534C7">
        <w:rPr>
          <w:lang w:val="en-US"/>
        </w:rPr>
        <w:t>happened</w:t>
      </w:r>
      <w:r w:rsidRPr="003B7E35">
        <w:rPr>
          <w:lang w:val="en-US"/>
        </w:rPr>
        <w:t xml:space="preserve">. And in fact, </w:t>
      </w:r>
      <w:r w:rsidR="00A60E40">
        <w:rPr>
          <w:lang w:val="en-US"/>
        </w:rPr>
        <w:t xml:space="preserve">for </w:t>
      </w:r>
      <w:r w:rsidRPr="003B7E35">
        <w:rPr>
          <w:lang w:val="en-US"/>
        </w:rPr>
        <w:t xml:space="preserve">AI </w:t>
      </w:r>
      <w:r w:rsidR="00A60E40">
        <w:rPr>
          <w:lang w:val="en-US"/>
        </w:rPr>
        <w:t xml:space="preserve">images </w:t>
      </w:r>
      <w:r w:rsidR="008E2B84">
        <w:rPr>
          <w:lang w:val="en-US"/>
        </w:rPr>
        <w:t>were</w:t>
      </w:r>
      <w:r w:rsidR="00A60E40">
        <w:rPr>
          <w:lang w:val="en-US"/>
        </w:rPr>
        <w:t xml:space="preserve"> very </w:t>
      </w:r>
      <w:r w:rsidR="003D7B03">
        <w:rPr>
          <w:lang w:val="en-US"/>
        </w:rPr>
        <w:t>different</w:t>
      </w:r>
      <w:r w:rsidR="00A60E40">
        <w:rPr>
          <w:lang w:val="en-US"/>
        </w:rPr>
        <w:t xml:space="preserve">. AI </w:t>
      </w:r>
      <w:r w:rsidR="005534C7">
        <w:rPr>
          <w:lang w:val="en-US"/>
        </w:rPr>
        <w:t xml:space="preserve">received different </w:t>
      </w:r>
      <w:r w:rsidR="00A60E40">
        <w:rPr>
          <w:lang w:val="en-US"/>
        </w:rPr>
        <w:t xml:space="preserve">bits </w:t>
      </w:r>
      <w:r w:rsidR="005534C7">
        <w:rPr>
          <w:lang w:val="en-US"/>
        </w:rPr>
        <w:t>as an input</w:t>
      </w:r>
      <w:r w:rsidRPr="003B7E35">
        <w:rPr>
          <w:lang w:val="en-US"/>
        </w:rPr>
        <w:t xml:space="preserve">. The </w:t>
      </w:r>
      <w:r w:rsidRPr="003B7E35">
        <w:rPr>
          <w:lang w:val="en-US"/>
        </w:rPr>
        <w:lastRenderedPageBreak/>
        <w:t>consequence of this problem is that if in production we do not</w:t>
      </w:r>
      <w:r w:rsidR="00373E42">
        <w:rPr>
          <w:lang w:val="en-US"/>
        </w:rPr>
        <w:t xml:space="preserve"> use the same </w:t>
      </w:r>
      <w:r w:rsidR="0063059A">
        <w:rPr>
          <w:lang w:val="en-US"/>
        </w:rPr>
        <w:t>libraries</w:t>
      </w:r>
      <w:r w:rsidR="00255543" w:rsidRPr="00255543">
        <w:rPr>
          <w:lang w:val="en-US"/>
        </w:rPr>
        <w:t xml:space="preserve"> </w:t>
      </w:r>
      <w:r w:rsidR="00255543">
        <w:rPr>
          <w:lang w:val="en-US"/>
        </w:rPr>
        <w:t>version</w:t>
      </w:r>
      <w:r w:rsidR="00373E42">
        <w:rPr>
          <w:lang w:val="en-US"/>
        </w:rPr>
        <w:t xml:space="preserve">, python version, and operating system than during training, </w:t>
      </w:r>
      <w:r w:rsidR="00255543">
        <w:rPr>
          <w:lang w:val="en-US"/>
        </w:rPr>
        <w:t>it</w:t>
      </w:r>
      <w:r w:rsidR="00373E42">
        <w:rPr>
          <w:lang w:val="en-US"/>
        </w:rPr>
        <w:t xml:space="preserve"> </w:t>
      </w:r>
      <w:r w:rsidR="00447A4C">
        <w:rPr>
          <w:lang w:val="en-US"/>
        </w:rPr>
        <w:t xml:space="preserve">may not </w:t>
      </w:r>
      <w:r w:rsidR="00373E42">
        <w:rPr>
          <w:lang w:val="en-US"/>
        </w:rPr>
        <w:t>work.</w:t>
      </w:r>
    </w:p>
    <w:p w14:paraId="24E87913" w14:textId="6E0EC03D" w:rsidR="00CB5591" w:rsidRPr="003B7E35" w:rsidRDefault="00F21AB5">
      <w:pPr>
        <w:rPr>
          <w:lang w:val="en-US"/>
        </w:rPr>
      </w:pPr>
      <w:r w:rsidRPr="003B7E35">
        <w:rPr>
          <w:lang w:val="en-US"/>
        </w:rPr>
        <w:t xml:space="preserve">Back to the demo. </w:t>
      </w:r>
      <w:r w:rsidR="005C5362">
        <w:rPr>
          <w:lang w:val="en-US"/>
        </w:rPr>
        <w:t>T</w:t>
      </w:r>
      <w:r w:rsidRPr="003B7E35">
        <w:rPr>
          <w:lang w:val="en-US"/>
        </w:rPr>
        <w:t xml:space="preserve">he AI ​​algorithm </w:t>
      </w:r>
      <w:r w:rsidR="005C5362">
        <w:rPr>
          <w:lang w:val="en-US"/>
        </w:rPr>
        <w:t>was trained with</w:t>
      </w:r>
      <w:r w:rsidRPr="003B7E35">
        <w:rPr>
          <w:lang w:val="en-US"/>
        </w:rPr>
        <w:t xml:space="preserve"> images resized to 200*200 pixels via Pillow library. </w:t>
      </w:r>
    </w:p>
    <w:p w14:paraId="05798368" w14:textId="1D6B83E3" w:rsidR="00CB5591" w:rsidRPr="003B7E35" w:rsidRDefault="005C5362">
      <w:pPr>
        <w:rPr>
          <w:lang w:val="en-US"/>
        </w:rPr>
      </w:pPr>
      <w:r>
        <w:rPr>
          <w:lang w:val="en-US"/>
        </w:rPr>
        <w:t xml:space="preserve">Story: </w:t>
      </w:r>
      <w:r w:rsidR="00FE72FC" w:rsidRPr="003B7E35">
        <w:rPr>
          <w:lang w:val="en-US"/>
        </w:rPr>
        <w:t xml:space="preserve">On the driver's license project, we </w:t>
      </w:r>
      <w:del w:id="134" w:author="CRUCHON Gilles" w:date="2022-10-09T17:45:00Z">
        <w:r w:rsidR="00FE72FC" w:rsidRPr="003B7E35" w:rsidDel="00CC4671">
          <w:rPr>
            <w:lang w:val="en-US"/>
          </w:rPr>
          <w:delText xml:space="preserve">replaced </w:delText>
        </w:r>
      </w:del>
      <w:ins w:id="135" w:author="CRUCHON Gilles" w:date="2022-10-09T17:45:00Z">
        <w:r w:rsidR="00CC4671">
          <w:rPr>
            <w:lang w:val="en-US"/>
          </w:rPr>
          <w:t>changed</w:t>
        </w:r>
        <w:r w:rsidR="00CC4671" w:rsidRPr="003B7E35">
          <w:rPr>
            <w:lang w:val="en-US"/>
          </w:rPr>
          <w:t xml:space="preserve"> </w:t>
        </w:r>
      </w:ins>
      <w:r w:rsidR="0064455C">
        <w:rPr>
          <w:lang w:val="en-US"/>
        </w:rPr>
        <w:t xml:space="preserve">all </w:t>
      </w:r>
      <w:r w:rsidR="00FE72FC" w:rsidRPr="003B7E35">
        <w:rPr>
          <w:lang w:val="en-US"/>
        </w:rPr>
        <w:t>image</w:t>
      </w:r>
      <w:r w:rsidR="0064455C">
        <w:rPr>
          <w:lang w:val="en-US"/>
        </w:rPr>
        <w:t>s</w:t>
      </w:r>
      <w:r w:rsidR="00FE72FC" w:rsidRPr="003B7E35">
        <w:rPr>
          <w:lang w:val="en-US"/>
        </w:rPr>
        <w:t xml:space="preserve"> resiz</w:t>
      </w:r>
      <w:r w:rsidR="0064455C">
        <w:rPr>
          <w:lang w:val="en-US"/>
        </w:rPr>
        <w:t>e</w:t>
      </w:r>
      <w:r w:rsidR="00FE72FC" w:rsidRPr="003B7E35">
        <w:rPr>
          <w:lang w:val="en-US"/>
        </w:rPr>
        <w:t xml:space="preserve"> </w:t>
      </w:r>
      <w:r>
        <w:rPr>
          <w:lang w:val="en-US"/>
        </w:rPr>
        <w:t xml:space="preserve">from Pillow </w:t>
      </w:r>
      <w:r w:rsidR="0064455C" w:rsidRPr="003B7E35">
        <w:rPr>
          <w:lang w:val="en-US"/>
        </w:rPr>
        <w:t>library</w:t>
      </w:r>
      <w:r w:rsidR="0064455C">
        <w:rPr>
          <w:lang w:val="en-US"/>
        </w:rPr>
        <w:t xml:space="preserve"> </w:t>
      </w:r>
      <w:r>
        <w:rPr>
          <w:lang w:val="en-US"/>
        </w:rPr>
        <w:t xml:space="preserve">to </w:t>
      </w:r>
      <w:r w:rsidR="00FE72FC" w:rsidRPr="003B7E35">
        <w:rPr>
          <w:lang w:val="en-US"/>
        </w:rPr>
        <w:t xml:space="preserve">OpenCV, which allowed us to save a little less than 2 seconds </w:t>
      </w:r>
      <w:r>
        <w:rPr>
          <w:lang w:val="en-US"/>
        </w:rPr>
        <w:t>in the</w:t>
      </w:r>
      <w:r w:rsidR="00C7729C">
        <w:rPr>
          <w:lang w:val="en-US"/>
        </w:rPr>
        <w:t xml:space="preserve"> global</w:t>
      </w:r>
      <w:r>
        <w:rPr>
          <w:lang w:val="en-US"/>
        </w:rPr>
        <w:t xml:space="preserve"> </w:t>
      </w:r>
      <w:r w:rsidR="00FE72FC" w:rsidRPr="003B7E35">
        <w:rPr>
          <w:lang w:val="en-US"/>
        </w:rPr>
        <w:t>pipeline</w:t>
      </w:r>
      <w:r w:rsidR="0064455C">
        <w:rPr>
          <w:lang w:val="en-US"/>
        </w:rPr>
        <w:t xml:space="preserve"> time</w:t>
      </w:r>
      <w:r w:rsidR="00FE72FC" w:rsidRPr="003B7E35">
        <w:rPr>
          <w:lang w:val="en-US"/>
        </w:rPr>
        <w:t>.</w:t>
      </w:r>
    </w:p>
    <w:p w14:paraId="21B2D46C" w14:textId="4B881F63" w:rsidR="00991838" w:rsidRPr="003B7E35" w:rsidRDefault="00493C58">
      <w:pPr>
        <w:rPr>
          <w:lang w:val="en-US"/>
        </w:rPr>
      </w:pPr>
      <w:r w:rsidRPr="003B7E35">
        <w:rPr>
          <w:lang w:val="en-US"/>
        </w:rPr>
        <w:t xml:space="preserve">In this demo I </w:t>
      </w:r>
      <w:r w:rsidR="00227716">
        <w:rPr>
          <w:lang w:val="en-US"/>
        </w:rPr>
        <w:t xml:space="preserve">have </w:t>
      </w:r>
      <w:r w:rsidRPr="003B7E35">
        <w:rPr>
          <w:lang w:val="en-US"/>
        </w:rPr>
        <w:t xml:space="preserve">also implemented a version where </w:t>
      </w:r>
      <w:del w:id="136" w:author="CRUCHON Gilles" w:date="2022-10-09T17:45:00Z">
        <w:r w:rsidRPr="003B7E35" w:rsidDel="00CC4671">
          <w:rPr>
            <w:lang w:val="en-US"/>
          </w:rPr>
          <w:delText xml:space="preserve">the </w:delText>
        </w:r>
      </w:del>
      <w:r w:rsidRPr="003B7E35">
        <w:rPr>
          <w:lang w:val="en-US"/>
        </w:rPr>
        <w:t xml:space="preserve">images in production </w:t>
      </w:r>
      <w:r w:rsidR="00250806">
        <w:rPr>
          <w:lang w:val="en-US"/>
        </w:rPr>
        <w:t xml:space="preserve">are </w:t>
      </w:r>
      <w:r w:rsidRPr="003B7E35">
        <w:rPr>
          <w:lang w:val="en-US"/>
        </w:rPr>
        <w:t xml:space="preserve">resized with OpenCV before </w:t>
      </w:r>
      <w:r w:rsidR="0076118A">
        <w:rPr>
          <w:lang w:val="en-US"/>
        </w:rPr>
        <w:t>prediction</w:t>
      </w:r>
      <w:r w:rsidRPr="003B7E35">
        <w:rPr>
          <w:lang w:val="en-US"/>
        </w:rPr>
        <w:t>.</w:t>
      </w:r>
    </w:p>
    <w:p w14:paraId="648BEA14" w14:textId="65D2DF9D" w:rsidR="00991838" w:rsidRPr="003B7E35" w:rsidRDefault="005C678D">
      <w:pPr>
        <w:rPr>
          <w:lang w:val="en-US"/>
        </w:rPr>
      </w:pPr>
      <w:del w:id="137" w:author="CRUCHON Gilles" w:date="2022-10-09T17:46:00Z">
        <w:r w:rsidDel="00CC4671">
          <w:rPr>
            <w:lang w:val="en-US"/>
          </w:rPr>
          <w:delText>Look</w:delText>
        </w:r>
      </w:del>
      <w:ins w:id="138" w:author="CRUCHON Gilles" w:date="2022-10-09T17:46:00Z">
        <w:r w:rsidR="00CC4671">
          <w:rPr>
            <w:lang w:val="en-US"/>
          </w:rPr>
          <w:t>Watch</w:t>
        </w:r>
      </w:ins>
      <w:del w:id="139" w:author="CRUCHON Gilles" w:date="2022-10-09T17:46:00Z">
        <w:r w:rsidR="003F4406" w:rsidDel="00CC4671">
          <w:rPr>
            <w:lang w:val="en-US"/>
          </w:rPr>
          <w:delText>s</w:delText>
        </w:r>
      </w:del>
      <w:r w:rsidR="00493C58" w:rsidRPr="003B7E35">
        <w:rPr>
          <w:lang w:val="en-US"/>
        </w:rPr>
        <w:t xml:space="preserve">, if I </w:t>
      </w:r>
      <w:del w:id="140" w:author="CRUCHON Gilles" w:date="2022-10-09T17:46:00Z">
        <w:r w:rsidR="00493C58" w:rsidRPr="003B7E35" w:rsidDel="00CC4671">
          <w:rPr>
            <w:lang w:val="en-US"/>
          </w:rPr>
          <w:delText xml:space="preserve">make </w:delText>
        </w:r>
      </w:del>
      <w:r w:rsidR="00493C58" w:rsidRPr="003B7E35">
        <w:rPr>
          <w:lang w:val="en-US"/>
        </w:rPr>
        <w:t>predict</w:t>
      </w:r>
      <w:del w:id="141" w:author="CRUCHON Gilles" w:date="2022-10-09T17:46:00Z">
        <w:r w:rsidR="00493C58" w:rsidRPr="003B7E35" w:rsidDel="00CC4671">
          <w:rPr>
            <w:lang w:val="en-US"/>
          </w:rPr>
          <w:delText>ions</w:delText>
        </w:r>
      </w:del>
      <w:r w:rsidR="00493C58" w:rsidRPr="003B7E35">
        <w:rPr>
          <w:lang w:val="en-US"/>
        </w:rPr>
        <w:t xml:space="preserve"> with</w:t>
      </w:r>
      <w:r>
        <w:rPr>
          <w:lang w:val="en-US"/>
        </w:rPr>
        <w:t xml:space="preserve"> images</w:t>
      </w:r>
      <w:r w:rsidR="00493C58" w:rsidRPr="003B7E35">
        <w:rPr>
          <w:lang w:val="en-US"/>
        </w:rPr>
        <w:t xml:space="preserve"> resiz</w:t>
      </w:r>
      <w:r>
        <w:rPr>
          <w:lang w:val="en-US"/>
        </w:rPr>
        <w:t>ed</w:t>
      </w:r>
      <w:r w:rsidR="00493C58" w:rsidRPr="003B7E35">
        <w:rPr>
          <w:lang w:val="en-US"/>
        </w:rPr>
        <w:t xml:space="preserve"> via Pillow and then with via OpenCV </w:t>
      </w:r>
      <w:del w:id="142" w:author="CRUCHON Gilles" w:date="2022-10-09T17:46:00Z">
        <w:r w:rsidR="00493C58" w:rsidRPr="003B7E35" w:rsidDel="00CC4671">
          <w:rPr>
            <w:lang w:val="en-US"/>
          </w:rPr>
          <w:delText xml:space="preserve">we </w:delText>
        </w:r>
      </w:del>
      <w:ins w:id="143" w:author="CRUCHON Gilles" w:date="2022-10-09T17:46:00Z">
        <w:r w:rsidR="00CC4671">
          <w:rPr>
            <w:lang w:val="en-US"/>
          </w:rPr>
          <w:t>I</w:t>
        </w:r>
        <w:r w:rsidR="00CC4671" w:rsidRPr="003B7E35">
          <w:rPr>
            <w:lang w:val="en-US"/>
          </w:rPr>
          <w:t xml:space="preserve"> </w:t>
        </w:r>
      </w:ins>
      <w:r w:rsidR="00493C58" w:rsidRPr="003B7E35">
        <w:rPr>
          <w:lang w:val="en-US"/>
        </w:rPr>
        <w:t xml:space="preserve">don't </w:t>
      </w:r>
      <w:r w:rsidR="00B53C1B" w:rsidRPr="003B7E35">
        <w:rPr>
          <w:lang w:val="en-US"/>
        </w:rPr>
        <w:t>always get</w:t>
      </w:r>
      <w:r w:rsidR="003F4406">
        <w:rPr>
          <w:lang w:val="en-US"/>
        </w:rPr>
        <w:t xml:space="preserve"> </w:t>
      </w:r>
      <w:r w:rsidR="00493C58" w:rsidRPr="003B7E35">
        <w:rPr>
          <w:lang w:val="en-US"/>
        </w:rPr>
        <w:t>the same results.</w:t>
      </w:r>
    </w:p>
    <w:p w14:paraId="669FFFF8" w14:textId="1EF87EB7" w:rsidR="00991838" w:rsidRPr="003B7E35" w:rsidRDefault="00493C58">
      <w:pPr>
        <w:rPr>
          <w:lang w:val="en-US"/>
        </w:rPr>
      </w:pPr>
      <w:r w:rsidRPr="003B7E35">
        <w:rPr>
          <w:lang w:val="en-US"/>
        </w:rPr>
        <w:t xml:space="preserve">I carried out a test with 12500 images and we have around 500 </w:t>
      </w:r>
      <w:r w:rsidR="00B53C1B">
        <w:rPr>
          <w:lang w:val="en-US"/>
        </w:rPr>
        <w:t xml:space="preserve">different </w:t>
      </w:r>
      <w:r w:rsidR="00C85E1D">
        <w:rPr>
          <w:lang w:val="en-US"/>
        </w:rPr>
        <w:t>predictions.</w:t>
      </w:r>
    </w:p>
    <w:p w14:paraId="232BACDB" w14:textId="77777777" w:rsidR="00991838" w:rsidRPr="003B7E35" w:rsidRDefault="00581CFA">
      <w:pPr>
        <w:rPr>
          <w:b/>
          <w:bCs/>
          <w:lang w:val="en-US"/>
        </w:rPr>
      </w:pPr>
      <w:r w:rsidRPr="003B7E35">
        <w:rPr>
          <w:b/>
          <w:bCs/>
          <w:lang w:val="en-US"/>
        </w:rPr>
        <w:t>Slide 32: Sliding impact</w:t>
      </w:r>
    </w:p>
    <w:p w14:paraId="5D930647" w14:textId="5EFF0B3D" w:rsidR="00414B89" w:rsidRPr="003B7E35" w:rsidRDefault="00D1634A">
      <w:pPr>
        <w:rPr>
          <w:lang w:val="en-US"/>
        </w:rPr>
      </w:pPr>
      <w:r w:rsidRPr="003B7E35">
        <w:rPr>
          <w:lang w:val="en-US"/>
        </w:rPr>
        <w:t xml:space="preserve">This only makes 3% prediction differences, but if you take a complex </w:t>
      </w:r>
      <w:r w:rsidR="00813E81" w:rsidRPr="003B7E35">
        <w:rPr>
          <w:lang w:val="en-US"/>
        </w:rPr>
        <w:t>pipeline,</w:t>
      </w:r>
      <w:r w:rsidR="00813E81">
        <w:rPr>
          <w:lang w:val="en-US"/>
        </w:rPr>
        <w:t xml:space="preserve"> where</w:t>
      </w:r>
      <w:r w:rsidRPr="003B7E35">
        <w:rPr>
          <w:lang w:val="en-US"/>
        </w:rPr>
        <w:t xml:space="preserve"> we chain algorithms with different AIs. 3% will propagate </w:t>
      </w:r>
      <w:r w:rsidR="00F969BA">
        <w:rPr>
          <w:lang w:val="en-US"/>
        </w:rPr>
        <w:t>thought</w:t>
      </w:r>
      <w:r w:rsidRPr="003B7E35">
        <w:rPr>
          <w:lang w:val="en-US"/>
        </w:rPr>
        <w:t xml:space="preserve"> the pipeline, so at the end the prediction rate becomes very low.</w:t>
      </w:r>
    </w:p>
    <w:p w14:paraId="6C64BEE3" w14:textId="77777777" w:rsidR="0042608D" w:rsidRPr="003B7E35" w:rsidRDefault="00920C2A">
      <w:pPr>
        <w:rPr>
          <w:b/>
          <w:bCs/>
          <w:lang w:val="en-US"/>
        </w:rPr>
      </w:pPr>
      <w:r w:rsidRPr="003B7E35">
        <w:rPr>
          <w:b/>
          <w:bCs/>
          <w:lang w:val="en-US"/>
        </w:rPr>
        <w:t>Slide 33: Contents part 3</w:t>
      </w:r>
    </w:p>
    <w:p w14:paraId="6FFBF649" w14:textId="483CAC37" w:rsidR="00920C2A" w:rsidRPr="003B7E35" w:rsidRDefault="00B551EF">
      <w:pPr>
        <w:rPr>
          <w:lang w:val="en-US"/>
        </w:rPr>
      </w:pPr>
      <w:r>
        <w:rPr>
          <w:lang w:val="en-US"/>
        </w:rPr>
        <w:t xml:space="preserve">In </w:t>
      </w:r>
      <w:r w:rsidR="00920C2A" w:rsidRPr="003B7E35">
        <w:rPr>
          <w:lang w:val="en-US"/>
        </w:rPr>
        <w:t xml:space="preserve">this part we are going to </w:t>
      </w:r>
      <w:del w:id="144" w:author="CRUCHON Gilles" w:date="2022-10-09T17:47:00Z">
        <w:r w:rsidR="00920C2A" w:rsidRPr="003B7E35" w:rsidDel="00CC4671">
          <w:rPr>
            <w:lang w:val="en-US"/>
          </w:rPr>
          <w:delText xml:space="preserve">do </w:delText>
        </w:r>
      </w:del>
      <w:ins w:id="145" w:author="CRUCHON Gilles" w:date="2022-10-09T17:47:00Z">
        <w:r w:rsidR="00CC4671">
          <w:rPr>
            <w:lang w:val="en-US"/>
          </w:rPr>
          <w:t>give</w:t>
        </w:r>
        <w:r w:rsidR="00CC4671" w:rsidRPr="003B7E35">
          <w:rPr>
            <w:lang w:val="en-US"/>
          </w:rPr>
          <w:t xml:space="preserve"> </w:t>
        </w:r>
      </w:ins>
      <w:r w:rsidR="00920C2A" w:rsidRPr="003B7E35">
        <w:rPr>
          <w:lang w:val="en-US"/>
        </w:rPr>
        <w:t>feedback</w:t>
      </w:r>
      <w:ins w:id="146" w:author="CRUCHON Gilles" w:date="2022-10-09T17:48:00Z">
        <w:r w:rsidR="00CC4671">
          <w:rPr>
            <w:lang w:val="en-US"/>
          </w:rPr>
          <w:t>s</w:t>
        </w:r>
      </w:ins>
      <w:r w:rsidR="00920C2A" w:rsidRPr="003B7E35">
        <w:rPr>
          <w:lang w:val="en-US"/>
        </w:rPr>
        <w:t xml:space="preserve"> </w:t>
      </w:r>
      <w:del w:id="147" w:author="CRUCHON Gilles" w:date="2022-10-09T17:48:00Z">
        <w:r w:rsidR="00920C2A" w:rsidRPr="003B7E35" w:rsidDel="00CC4671">
          <w:rPr>
            <w:lang w:val="en-US"/>
          </w:rPr>
          <w:delText xml:space="preserve">to </w:delText>
        </w:r>
      </w:del>
      <w:ins w:id="148" w:author="CRUCHON Gilles" w:date="2022-10-09T17:48:00Z">
        <w:r w:rsidR="00CC4671">
          <w:rPr>
            <w:lang w:val="en-US"/>
          </w:rPr>
          <w:t xml:space="preserve">based on </w:t>
        </w:r>
      </w:ins>
      <w:del w:id="149" w:author="CRUCHON Gilles" w:date="2022-10-09T17:48:00Z">
        <w:r w:rsidR="00920C2A" w:rsidRPr="003B7E35" w:rsidDel="00CC4671">
          <w:rPr>
            <w:lang w:val="en-US"/>
          </w:rPr>
          <w:delText xml:space="preserve">explain </w:delText>
        </w:r>
      </w:del>
      <w:del w:id="150" w:author="CRUCHON Gilles" w:date="2022-10-09T17:49:00Z">
        <w:r w:rsidR="00920C2A" w:rsidRPr="003B7E35" w:rsidDel="00CC4671">
          <w:rPr>
            <w:lang w:val="en-US"/>
          </w:rPr>
          <w:delText>our</w:delText>
        </w:r>
      </w:del>
      <w:ins w:id="151" w:author="CRUCHON Gilles" w:date="2022-10-09T17:49:00Z">
        <w:r w:rsidR="00CC4671">
          <w:rPr>
            <w:lang w:val="en-US"/>
          </w:rPr>
          <w:t>different</w:t>
        </w:r>
      </w:ins>
      <w:r w:rsidR="00920C2A" w:rsidRPr="003B7E35">
        <w:rPr>
          <w:lang w:val="en-US"/>
        </w:rPr>
        <w:t xml:space="preserve"> experiences</w:t>
      </w:r>
      <w:ins w:id="152" w:author="CRUCHON Gilles" w:date="2022-10-09T17:49:00Z">
        <w:r w:rsidR="00CC4671">
          <w:rPr>
            <w:lang w:val="en-US"/>
          </w:rPr>
          <w:t xml:space="preserve">. This </w:t>
        </w:r>
      </w:ins>
      <w:del w:id="153" w:author="CRUCHON Gilles" w:date="2022-10-09T17:49:00Z">
        <w:r w:rsidR="00920C2A" w:rsidRPr="003B7E35" w:rsidDel="00CC4671">
          <w:rPr>
            <w:lang w:val="en-US"/>
          </w:rPr>
          <w:delText xml:space="preserve"> which </w:delText>
        </w:r>
      </w:del>
      <w:r w:rsidR="00920C2A" w:rsidRPr="003B7E35">
        <w:rPr>
          <w:lang w:val="en-US"/>
        </w:rPr>
        <w:t xml:space="preserve">allowed us to learn </w:t>
      </w:r>
      <w:del w:id="154" w:author="CRUCHON Gilles" w:date="2022-10-09T17:49:00Z">
        <w:r w:rsidR="00920C2A" w:rsidRPr="003B7E35" w:rsidDel="00CC4671">
          <w:rPr>
            <w:lang w:val="en-US"/>
          </w:rPr>
          <w:delText xml:space="preserve">about </w:delText>
        </w:r>
      </w:del>
      <w:r w:rsidR="00920C2A" w:rsidRPr="003B7E35">
        <w:rPr>
          <w:lang w:val="en-US"/>
        </w:rPr>
        <w:t xml:space="preserve">what </w:t>
      </w:r>
      <w:del w:id="155" w:author="CRUCHON Gilles" w:date="2022-10-09T17:49:00Z">
        <w:r w:rsidR="00920C2A" w:rsidRPr="003B7E35" w:rsidDel="00CC4671">
          <w:rPr>
            <w:lang w:val="en-US"/>
          </w:rPr>
          <w:delText xml:space="preserve">not </w:delText>
        </w:r>
      </w:del>
      <w:ins w:id="156" w:author="CRUCHON Gilles" w:date="2022-10-09T17:49:00Z">
        <w:r w:rsidR="00CC4671">
          <w:rPr>
            <w:lang w:val="en-US"/>
          </w:rPr>
          <w:t>NOT</w:t>
        </w:r>
        <w:r w:rsidR="00CC4671" w:rsidRPr="003B7E35">
          <w:rPr>
            <w:lang w:val="en-US"/>
          </w:rPr>
          <w:t xml:space="preserve"> </w:t>
        </w:r>
      </w:ins>
      <w:r w:rsidR="00920C2A" w:rsidRPr="003B7E35">
        <w:rPr>
          <w:lang w:val="en-US"/>
        </w:rPr>
        <w:t xml:space="preserve">to do. </w:t>
      </w:r>
      <w:del w:id="157" w:author="CRUCHON Gilles" w:date="2022-10-09T17:49:00Z">
        <w:r w:rsidR="00920C2A" w:rsidRPr="003B7E35" w:rsidDel="00CC4671">
          <w:rPr>
            <w:lang w:val="en-US"/>
          </w:rPr>
          <w:delText>To do it in a fun way</w:delText>
        </w:r>
      </w:del>
      <w:ins w:id="158" w:author="CRUCHON Gilles" w:date="2022-10-09T17:49:00Z">
        <w:r w:rsidR="00CC4671">
          <w:rPr>
            <w:lang w:val="en-US"/>
          </w:rPr>
          <w:t>To make it fun</w:t>
        </w:r>
      </w:ins>
      <w:r w:rsidR="00920C2A" w:rsidRPr="003B7E35">
        <w:rPr>
          <w:lang w:val="en-US"/>
        </w:rPr>
        <w:t xml:space="preserve">, we are going to open a pizzeria and we are going to organize </w:t>
      </w:r>
      <w:del w:id="159" w:author="CRUCHON Gilles" w:date="2022-10-09T17:49:00Z">
        <w:r w:rsidR="00920C2A" w:rsidRPr="003B7E35" w:rsidDel="00CC4671">
          <w:rPr>
            <w:lang w:val="en-US"/>
          </w:rPr>
          <w:delText xml:space="preserve">ourselves </w:delText>
        </w:r>
      </w:del>
      <w:r w:rsidR="00920C2A" w:rsidRPr="003B7E35">
        <w:rPr>
          <w:lang w:val="en-US"/>
        </w:rPr>
        <w:t xml:space="preserve">to serve pizzas to our customers. We're going to put everything in place to make our pizzeria </w:t>
      </w:r>
      <w:r>
        <w:rPr>
          <w:lang w:val="en-US"/>
        </w:rPr>
        <w:t>fail</w:t>
      </w:r>
      <w:ins w:id="160" w:author="CRUCHON Gilles" w:date="2022-10-09T17:50:00Z">
        <w:r w:rsidR="00CC4671">
          <w:rPr>
            <w:lang w:val="en-US"/>
          </w:rPr>
          <w:t>s</w:t>
        </w:r>
      </w:ins>
      <w:r>
        <w:rPr>
          <w:lang w:val="en-US"/>
        </w:rPr>
        <w:t xml:space="preserve"> to </w:t>
      </w:r>
      <w:del w:id="161" w:author="CRUCHON Gilles" w:date="2022-10-09T17:50:00Z">
        <w:r w:rsidDel="00CC4671">
          <w:rPr>
            <w:lang w:val="en-US"/>
          </w:rPr>
          <w:delText xml:space="preserve">make </w:delText>
        </w:r>
      </w:del>
      <w:ins w:id="162" w:author="CRUCHON Gilles" w:date="2022-10-09T17:50:00Z">
        <w:r w:rsidR="00CC4671">
          <w:rPr>
            <w:lang w:val="en-US"/>
          </w:rPr>
          <w:t>deliver</w:t>
        </w:r>
        <w:r w:rsidR="00CC4671">
          <w:rPr>
            <w:lang w:val="en-US"/>
          </w:rPr>
          <w:t xml:space="preserve"> </w:t>
        </w:r>
      </w:ins>
      <w:r>
        <w:rPr>
          <w:lang w:val="en-US"/>
        </w:rPr>
        <w:t>a good meal</w:t>
      </w:r>
      <w:r w:rsidR="00920C2A" w:rsidRPr="003B7E35">
        <w:rPr>
          <w:lang w:val="en-US"/>
        </w:rPr>
        <w:t>.</w:t>
      </w:r>
    </w:p>
    <w:p w14:paraId="3024370C" w14:textId="77777777" w:rsidR="00215F54" w:rsidRPr="003B7E35" w:rsidRDefault="00EC74DE">
      <w:pPr>
        <w:rPr>
          <w:b/>
          <w:bCs/>
          <w:lang w:val="en-US"/>
        </w:rPr>
      </w:pPr>
      <w:r w:rsidRPr="003B7E35">
        <w:rPr>
          <w:b/>
          <w:bCs/>
          <w:lang w:val="en-US"/>
        </w:rPr>
        <w:t>Slide 34: Elizabeth</w:t>
      </w:r>
    </w:p>
    <w:p w14:paraId="786089D1" w14:textId="1A7E5A31" w:rsidR="0097664E" w:rsidRPr="003B7E35" w:rsidRDefault="00EC74DE">
      <w:pPr>
        <w:rPr>
          <w:lang w:val="en-US"/>
        </w:rPr>
      </w:pPr>
      <w:r w:rsidRPr="003B7E35">
        <w:rPr>
          <w:lang w:val="en-US"/>
        </w:rPr>
        <w:t>To start</w:t>
      </w:r>
      <w:r w:rsidR="00234B7A">
        <w:rPr>
          <w:lang w:val="en-US"/>
        </w:rPr>
        <w:t xml:space="preserve">, </w:t>
      </w:r>
      <w:r w:rsidRPr="003B7E35">
        <w:rPr>
          <w:lang w:val="en-US"/>
        </w:rPr>
        <w:t xml:space="preserve">we will organize our team. In </w:t>
      </w:r>
      <w:ins w:id="163" w:author="CRUCHON Gilles" w:date="2022-10-09T17:50:00Z">
        <w:r w:rsidR="00AD205C">
          <w:rPr>
            <w:lang w:val="en-US"/>
          </w:rPr>
          <w:t xml:space="preserve">an </w:t>
        </w:r>
      </w:ins>
      <w:r w:rsidR="00F969BA">
        <w:rPr>
          <w:lang w:val="en-US"/>
        </w:rPr>
        <w:t xml:space="preserve">AI </w:t>
      </w:r>
      <w:r w:rsidRPr="003B7E35">
        <w:rPr>
          <w:lang w:val="en-US"/>
        </w:rPr>
        <w:t>project</w:t>
      </w:r>
      <w:r w:rsidR="00F969BA">
        <w:rPr>
          <w:lang w:val="en-US"/>
        </w:rPr>
        <w:t xml:space="preserve">, </w:t>
      </w:r>
      <w:r w:rsidRPr="003B7E35">
        <w:rPr>
          <w:lang w:val="en-US"/>
        </w:rPr>
        <w:t xml:space="preserve">there are 3 main phases. </w:t>
      </w:r>
      <w:r w:rsidR="00F969BA">
        <w:rPr>
          <w:lang w:val="en-US"/>
        </w:rPr>
        <w:t>T</w:t>
      </w:r>
      <w:r w:rsidRPr="003B7E35">
        <w:rPr>
          <w:lang w:val="en-US"/>
        </w:rPr>
        <w:t xml:space="preserve">he first phase </w:t>
      </w:r>
      <w:r w:rsidR="00F969BA">
        <w:rPr>
          <w:lang w:val="en-US"/>
        </w:rPr>
        <w:t>is the</w:t>
      </w:r>
      <w:r w:rsidRPr="003B7E35">
        <w:rPr>
          <w:lang w:val="en-US"/>
        </w:rPr>
        <w:t xml:space="preserve"> </w:t>
      </w:r>
      <w:r w:rsidR="00234B7A" w:rsidRPr="003B7E35">
        <w:rPr>
          <w:lang w:val="en-US"/>
        </w:rPr>
        <w:t>exploration</w:t>
      </w:r>
      <w:r w:rsidR="00F969BA">
        <w:rPr>
          <w:lang w:val="en-US"/>
        </w:rPr>
        <w:t xml:space="preserve"> pha</w:t>
      </w:r>
      <w:r w:rsidR="00052CC1">
        <w:rPr>
          <w:lang w:val="en-US"/>
        </w:rPr>
        <w:t>s</w:t>
      </w:r>
      <w:r w:rsidR="00F969BA">
        <w:rPr>
          <w:lang w:val="en-US"/>
        </w:rPr>
        <w:t>e</w:t>
      </w:r>
      <w:r w:rsidR="00234B7A" w:rsidRPr="003B7E35">
        <w:rPr>
          <w:lang w:val="en-US"/>
        </w:rPr>
        <w:t>,</w:t>
      </w:r>
      <w:r w:rsidRPr="003B7E35">
        <w:rPr>
          <w:lang w:val="en-US"/>
        </w:rPr>
        <w:t xml:space="preserve"> we will test if the project is feasible, then we move on to an industrialization phase and finally </w:t>
      </w:r>
      <w:r w:rsidR="00234B7A" w:rsidRPr="003B7E35">
        <w:rPr>
          <w:lang w:val="en-US"/>
        </w:rPr>
        <w:t>we</w:t>
      </w:r>
      <w:r w:rsidR="00234B7A">
        <w:rPr>
          <w:lang w:val="en-US"/>
        </w:rPr>
        <w:t xml:space="preserve"> have a</w:t>
      </w:r>
      <w:r w:rsidRPr="003B7E35">
        <w:rPr>
          <w:lang w:val="en-US"/>
        </w:rPr>
        <w:t xml:space="preserve"> </w:t>
      </w:r>
      <w:r w:rsidR="00234B7A">
        <w:rPr>
          <w:lang w:val="en-US"/>
        </w:rPr>
        <w:t>“</w:t>
      </w:r>
      <w:r w:rsidRPr="003B7E35">
        <w:rPr>
          <w:lang w:val="en-US"/>
        </w:rPr>
        <w:t>Deployment and Run</w:t>
      </w:r>
      <w:r w:rsidR="00234B7A">
        <w:rPr>
          <w:lang w:val="en-US"/>
        </w:rPr>
        <w:t>”</w:t>
      </w:r>
      <w:r w:rsidRPr="003B7E35">
        <w:rPr>
          <w:lang w:val="en-US"/>
        </w:rPr>
        <w:t xml:space="preserve"> phase.</w:t>
      </w:r>
    </w:p>
    <w:p w14:paraId="2A941B8D" w14:textId="4ADCEDC4" w:rsidR="0097664E" w:rsidRPr="003B7E35" w:rsidRDefault="00D172B8" w:rsidP="00E01E54">
      <w:pPr>
        <w:rPr>
          <w:lang w:val="en-US"/>
        </w:rPr>
      </w:pPr>
      <w:r w:rsidRPr="003B7E35">
        <w:rPr>
          <w:lang w:val="en-US"/>
        </w:rPr>
        <w:t>So here</w:t>
      </w:r>
      <w:r w:rsidR="00052CC1">
        <w:rPr>
          <w:lang w:val="en-US"/>
        </w:rPr>
        <w:t>,</w:t>
      </w:r>
      <w:r w:rsidRPr="003B7E35">
        <w:rPr>
          <w:lang w:val="en-US"/>
        </w:rPr>
        <w:t xml:space="preserve"> I present to you Elisabeth</w:t>
      </w:r>
      <w:r w:rsidR="007136C8">
        <w:rPr>
          <w:lang w:val="en-US"/>
        </w:rPr>
        <w:t>, Elisabeth</w:t>
      </w:r>
      <w:r w:rsidRPr="003B7E35">
        <w:rPr>
          <w:lang w:val="en-US"/>
        </w:rPr>
        <w:t xml:space="preserve"> is a </w:t>
      </w:r>
      <w:r w:rsidR="00F74C0D">
        <w:rPr>
          <w:lang w:val="en-US"/>
        </w:rPr>
        <w:t>D</w:t>
      </w:r>
      <w:r w:rsidRPr="003B7E35">
        <w:rPr>
          <w:lang w:val="en-US"/>
        </w:rPr>
        <w:t>ata</w:t>
      </w:r>
      <w:ins w:id="164" w:author="CRUCHON Gilles" w:date="2022-10-09T17:51:00Z">
        <w:r w:rsidR="00AD205C">
          <w:rPr>
            <w:lang w:val="en-US"/>
          </w:rPr>
          <w:t xml:space="preserve"> </w:t>
        </w:r>
      </w:ins>
      <w:r w:rsidR="00F74C0D">
        <w:rPr>
          <w:lang w:val="en-US"/>
        </w:rPr>
        <w:t>S</w:t>
      </w:r>
      <w:r w:rsidRPr="003B7E35">
        <w:rPr>
          <w:lang w:val="en-US"/>
        </w:rPr>
        <w:t>cientist</w:t>
      </w:r>
      <w:r w:rsidR="00E11DFC">
        <w:rPr>
          <w:lang w:val="en-US"/>
        </w:rPr>
        <w:t>. W</w:t>
      </w:r>
      <w:r w:rsidR="00E01E54">
        <w:rPr>
          <w:lang w:val="en-US"/>
        </w:rPr>
        <w:t xml:space="preserve">e </w:t>
      </w:r>
      <w:del w:id="165" w:author="CRUCHON Gilles" w:date="2022-10-09T17:51:00Z">
        <w:r w:rsidR="00E11DFC" w:rsidDel="00AD205C">
          <w:rPr>
            <w:lang w:val="en-US"/>
          </w:rPr>
          <w:delText xml:space="preserve">order </w:delText>
        </w:r>
      </w:del>
      <w:ins w:id="166" w:author="CRUCHON Gilles" w:date="2022-10-09T17:51:00Z">
        <w:r w:rsidR="00AD205C">
          <w:rPr>
            <w:lang w:val="en-US"/>
          </w:rPr>
          <w:t>asked</w:t>
        </w:r>
        <w:r w:rsidR="00AD205C">
          <w:rPr>
            <w:lang w:val="en-US"/>
          </w:rPr>
          <w:t xml:space="preserve"> </w:t>
        </w:r>
      </w:ins>
      <w:r w:rsidR="00E11DFC">
        <w:rPr>
          <w:lang w:val="en-US"/>
        </w:rPr>
        <w:t xml:space="preserve">her </w:t>
      </w:r>
      <w:r w:rsidRPr="003B7E35">
        <w:rPr>
          <w:lang w:val="en-US"/>
        </w:rPr>
        <w:t>to work</w:t>
      </w:r>
      <w:r w:rsidR="00E01E54">
        <w:rPr>
          <w:lang w:val="en-US"/>
        </w:rPr>
        <w:t xml:space="preserve"> alone</w:t>
      </w:r>
      <w:r w:rsidRPr="003B7E35">
        <w:rPr>
          <w:lang w:val="en-US"/>
        </w:rPr>
        <w:t xml:space="preserve"> on the exploration phase.</w:t>
      </w:r>
    </w:p>
    <w:p w14:paraId="0EF1B72F" w14:textId="77777777" w:rsidR="0097664E" w:rsidRPr="003B7E35" w:rsidRDefault="00D172B8">
      <w:pPr>
        <w:rPr>
          <w:b/>
          <w:bCs/>
          <w:lang w:val="en-US"/>
        </w:rPr>
      </w:pPr>
      <w:r w:rsidRPr="003B7E35">
        <w:rPr>
          <w:b/>
          <w:bCs/>
          <w:lang w:val="en-US"/>
        </w:rPr>
        <w:t>Slide 35: Elizabeth</w:t>
      </w:r>
    </w:p>
    <w:p w14:paraId="1BA88B88" w14:textId="65AE452F" w:rsidR="00E375A5" w:rsidRDefault="00E375A5">
      <w:pPr>
        <w:rPr>
          <w:lang w:val="en-US"/>
        </w:rPr>
      </w:pPr>
      <w:r>
        <w:rPr>
          <w:lang w:val="en-US"/>
        </w:rPr>
        <w:t>S</w:t>
      </w:r>
      <w:r w:rsidR="0066219D" w:rsidRPr="003B7E35">
        <w:rPr>
          <w:lang w:val="en-US"/>
        </w:rPr>
        <w:t>o</w:t>
      </w:r>
      <w:r>
        <w:rPr>
          <w:lang w:val="en-US"/>
        </w:rPr>
        <w:t>,</w:t>
      </w:r>
      <w:r w:rsidR="0066219D" w:rsidRPr="003B7E35">
        <w:rPr>
          <w:lang w:val="en-US"/>
        </w:rPr>
        <w:t xml:space="preserve"> Elisabeth is an excellent cook</w:t>
      </w:r>
      <w:del w:id="167" w:author="CRUCHON Gilles" w:date="2022-10-09T17:51:00Z">
        <w:r w:rsidDel="00AD205C">
          <w:rPr>
            <w:lang w:val="en-US"/>
          </w:rPr>
          <w:delText>er</w:delText>
        </w:r>
      </w:del>
      <w:r w:rsidR="0066219D" w:rsidRPr="003B7E35">
        <w:rPr>
          <w:lang w:val="en-US"/>
        </w:rPr>
        <w:t>, we ask</w:t>
      </w:r>
      <w:ins w:id="168" w:author="CRUCHON Gilles" w:date="2022-10-09T17:51:00Z">
        <w:r w:rsidR="00AD205C">
          <w:rPr>
            <w:lang w:val="en-US"/>
          </w:rPr>
          <w:t>ed</w:t>
        </w:r>
      </w:ins>
      <w:r w:rsidR="0066219D" w:rsidRPr="003B7E35">
        <w:rPr>
          <w:lang w:val="en-US"/>
        </w:rPr>
        <w:t xml:space="preserve"> her to knead the pizza dough and spread it</w:t>
      </w:r>
      <w:r>
        <w:rPr>
          <w:lang w:val="en-US"/>
        </w:rPr>
        <w:t xml:space="preserve">. </w:t>
      </w:r>
      <w:r w:rsidR="00052CC1">
        <w:rPr>
          <w:lang w:val="en-US"/>
        </w:rPr>
        <w:t>S</w:t>
      </w:r>
      <w:r w:rsidR="0066219D" w:rsidRPr="003B7E35">
        <w:rPr>
          <w:lang w:val="en-US"/>
        </w:rPr>
        <w:t>he does it very well.</w:t>
      </w:r>
    </w:p>
    <w:p w14:paraId="1879C6FE" w14:textId="3A2AEBE5" w:rsidR="0066219D" w:rsidRPr="00E375A5" w:rsidRDefault="0066219D">
      <w:pPr>
        <w:rPr>
          <w:lang w:val="en-US"/>
        </w:rPr>
      </w:pPr>
      <w:r w:rsidRPr="00E375A5">
        <w:rPr>
          <w:b/>
          <w:bCs/>
          <w:lang w:val="en-US"/>
        </w:rPr>
        <w:t>Slide 36: Elizabeth</w:t>
      </w:r>
    </w:p>
    <w:p w14:paraId="12D3BAD2" w14:textId="0BFB1AE0" w:rsidR="0066219D" w:rsidRPr="003B7E35" w:rsidRDefault="001D1DE4">
      <w:pPr>
        <w:rPr>
          <w:lang w:val="en-US"/>
        </w:rPr>
      </w:pPr>
      <w:r>
        <w:rPr>
          <w:lang w:val="en-US"/>
        </w:rPr>
        <w:t>N</w:t>
      </w:r>
      <w:r w:rsidR="00950E32" w:rsidRPr="003B7E35">
        <w:rPr>
          <w:lang w:val="en-US"/>
        </w:rPr>
        <w:t>ow</w:t>
      </w:r>
      <w:r>
        <w:rPr>
          <w:lang w:val="en-US"/>
        </w:rPr>
        <w:t>,</w:t>
      </w:r>
      <w:r w:rsidR="00950E32" w:rsidRPr="003B7E35">
        <w:rPr>
          <w:lang w:val="en-US"/>
        </w:rPr>
        <w:t xml:space="preserve"> Elisabeth </w:t>
      </w:r>
      <w:del w:id="169" w:author="CRUCHON Gilles" w:date="2022-10-09T17:51:00Z">
        <w:r w:rsidR="001128A1" w:rsidDel="00AD205C">
          <w:rPr>
            <w:lang w:val="en-US"/>
          </w:rPr>
          <w:delText>have finished</w:delText>
        </w:r>
      </w:del>
      <w:ins w:id="170" w:author="CRUCHON Gilles" w:date="2022-10-09T17:51:00Z">
        <w:r w:rsidR="00AD205C">
          <w:rPr>
            <w:lang w:val="en-US"/>
          </w:rPr>
          <w:t>is done</w:t>
        </w:r>
      </w:ins>
      <w:r w:rsidR="00950E32" w:rsidRPr="003B7E35">
        <w:rPr>
          <w:lang w:val="en-US"/>
        </w:rPr>
        <w:t>.</w:t>
      </w:r>
    </w:p>
    <w:p w14:paraId="5FB2B4C6" w14:textId="77777777" w:rsidR="00950E32" w:rsidRPr="003B7E35" w:rsidRDefault="00EB52FF">
      <w:pPr>
        <w:rPr>
          <w:b/>
          <w:bCs/>
          <w:lang w:val="en-US"/>
        </w:rPr>
      </w:pPr>
      <w:r w:rsidRPr="003B7E35">
        <w:rPr>
          <w:b/>
          <w:bCs/>
          <w:lang w:val="en-US"/>
        </w:rPr>
        <w:t>Slide 37: Elisabeth - Hicham</w:t>
      </w:r>
    </w:p>
    <w:p w14:paraId="65CDE964" w14:textId="23E3F268" w:rsidR="00C74E35" w:rsidRPr="003B7E35" w:rsidRDefault="00C74E35">
      <w:pPr>
        <w:rPr>
          <w:lang w:val="en-US"/>
        </w:rPr>
      </w:pPr>
      <w:r w:rsidRPr="003B7E35">
        <w:rPr>
          <w:lang w:val="en-US"/>
        </w:rPr>
        <w:t>I present you</w:t>
      </w:r>
      <w:r w:rsidR="00BF545A">
        <w:rPr>
          <w:lang w:val="en-US"/>
        </w:rPr>
        <w:t>,</w:t>
      </w:r>
      <w:r w:rsidRPr="003B7E35">
        <w:rPr>
          <w:lang w:val="en-US"/>
        </w:rPr>
        <w:t xml:space="preserve"> Hicham, his role is to distribute the ingredients on the pizza dough.</w:t>
      </w:r>
    </w:p>
    <w:p w14:paraId="277F9CE3" w14:textId="77777777" w:rsidR="000A7C99" w:rsidRPr="001128A1" w:rsidRDefault="0032017D">
      <w:pPr>
        <w:rPr>
          <w:b/>
          <w:bCs/>
          <w:lang w:val="en-US"/>
        </w:rPr>
      </w:pPr>
      <w:r w:rsidRPr="001128A1">
        <w:rPr>
          <w:b/>
          <w:bCs/>
          <w:lang w:val="en-US"/>
        </w:rPr>
        <w:t>Slide 38: Elisabeth – Hicham Hop</w:t>
      </w:r>
    </w:p>
    <w:p w14:paraId="65B27818" w14:textId="4E508751" w:rsidR="000A7C99" w:rsidRPr="003B7E35" w:rsidRDefault="0091752A">
      <w:pPr>
        <w:rPr>
          <w:lang w:val="en-US"/>
        </w:rPr>
      </w:pPr>
      <w:r w:rsidRPr="003B7E35">
        <w:rPr>
          <w:lang w:val="en-US"/>
        </w:rPr>
        <w:t xml:space="preserve">Now </w:t>
      </w:r>
      <w:r w:rsidR="001128A1" w:rsidRPr="003B7E35">
        <w:rPr>
          <w:lang w:val="en-US"/>
        </w:rPr>
        <w:t>Elisabeth</w:t>
      </w:r>
      <w:r w:rsidR="001128A1">
        <w:rPr>
          <w:lang w:val="en-US"/>
        </w:rPr>
        <w:t>,</w:t>
      </w:r>
      <w:r w:rsidRPr="003B7E35">
        <w:rPr>
          <w:lang w:val="en-US"/>
        </w:rPr>
        <w:t xml:space="preserve"> sends the pizza dough and the ingredients to Hicham. As you can see on the left, Elisabeth forgot to give the ham to Hicham.</w:t>
      </w:r>
    </w:p>
    <w:p w14:paraId="0AB62370" w14:textId="77777777" w:rsidR="0084090B" w:rsidRPr="003B7E35" w:rsidRDefault="0032017D">
      <w:pPr>
        <w:rPr>
          <w:b/>
          <w:bCs/>
          <w:lang w:val="en-US"/>
        </w:rPr>
      </w:pPr>
      <w:r w:rsidRPr="003B7E35">
        <w:rPr>
          <w:b/>
          <w:bCs/>
          <w:lang w:val="en-US"/>
        </w:rPr>
        <w:lastRenderedPageBreak/>
        <w:t>Slide 39: Hicham</w:t>
      </w:r>
    </w:p>
    <w:p w14:paraId="087A36B0" w14:textId="3BDD01A3" w:rsidR="0084090B" w:rsidRPr="003B7E35" w:rsidRDefault="0091752A">
      <w:pPr>
        <w:rPr>
          <w:lang w:val="en-US"/>
        </w:rPr>
      </w:pPr>
      <w:r w:rsidRPr="003B7E35">
        <w:rPr>
          <w:lang w:val="en-US"/>
        </w:rPr>
        <w:t>So now, Hicham, it's his turn to play and it's up to him to spread the ingredients on the pizza dough</w:t>
      </w:r>
      <w:r w:rsidR="001128A1">
        <w:rPr>
          <w:lang w:val="en-US"/>
        </w:rPr>
        <w:t>. H</w:t>
      </w:r>
      <w:r w:rsidRPr="003B7E35">
        <w:rPr>
          <w:lang w:val="en-US"/>
        </w:rPr>
        <w:t>owever</w:t>
      </w:r>
      <w:r w:rsidR="001128A1">
        <w:rPr>
          <w:lang w:val="en-US"/>
        </w:rPr>
        <w:t>,</w:t>
      </w:r>
      <w:r w:rsidRPr="003B7E35">
        <w:rPr>
          <w:lang w:val="en-US"/>
        </w:rPr>
        <w:t xml:space="preserve"> he realizes that the ham has been forgotten and </w:t>
      </w:r>
      <w:r w:rsidR="001128A1">
        <w:rPr>
          <w:lang w:val="en-US"/>
        </w:rPr>
        <w:t>he expected that</w:t>
      </w:r>
      <w:r w:rsidRPr="003B7E35">
        <w:rPr>
          <w:lang w:val="en-US"/>
        </w:rPr>
        <w:t xml:space="preserve"> Elisabeth would have pre-cut the ingredients. Unfortunately, he does not have a</w:t>
      </w:r>
      <w:r w:rsidR="007E6BBC">
        <w:rPr>
          <w:lang w:val="en-US"/>
        </w:rPr>
        <w:t>ny</w:t>
      </w:r>
      <w:r w:rsidRPr="003B7E35">
        <w:rPr>
          <w:lang w:val="en-US"/>
        </w:rPr>
        <w:t xml:space="preserve"> knife.</w:t>
      </w:r>
    </w:p>
    <w:p w14:paraId="5390BDDA" w14:textId="3210CC17" w:rsidR="00B43B00" w:rsidRPr="003B7E35" w:rsidRDefault="00B43B00">
      <w:pPr>
        <w:rPr>
          <w:lang w:val="en-US"/>
        </w:rPr>
      </w:pPr>
      <w:r w:rsidRPr="003B7E35">
        <w:rPr>
          <w:lang w:val="en-US"/>
        </w:rPr>
        <w:t xml:space="preserve">Hicham as a good developer does everything he can. He takes the ingredients and spreads them </w:t>
      </w:r>
      <w:r w:rsidR="006B1711">
        <w:rPr>
          <w:lang w:val="en-US"/>
        </w:rPr>
        <w:t xml:space="preserve">as </w:t>
      </w:r>
      <w:r w:rsidRPr="003B7E35">
        <w:rPr>
          <w:lang w:val="en-US"/>
        </w:rPr>
        <w:t>he can on the pizza.</w:t>
      </w:r>
    </w:p>
    <w:p w14:paraId="72D02BB5" w14:textId="77777777" w:rsidR="00A960C7" w:rsidRPr="00B43B00" w:rsidRDefault="007F0B54">
      <w:pPr>
        <w:rPr>
          <w:b/>
          <w:bCs/>
          <w:lang w:val="en-US"/>
        </w:rPr>
      </w:pPr>
      <w:r w:rsidRPr="00B43B00">
        <w:rPr>
          <w:b/>
          <w:bCs/>
          <w:lang w:val="en-US"/>
        </w:rPr>
        <w:t>Slide 40: Hicham</w:t>
      </w:r>
    </w:p>
    <w:p w14:paraId="3729C4F4" w14:textId="7695B704" w:rsidR="007F0B54" w:rsidRPr="00B43B00" w:rsidRDefault="006B1711">
      <w:pPr>
        <w:rPr>
          <w:lang w:val="en-US"/>
        </w:rPr>
      </w:pPr>
      <w:r>
        <w:rPr>
          <w:lang w:val="en-US"/>
        </w:rPr>
        <w:t>Good job for Hicham.</w:t>
      </w:r>
    </w:p>
    <w:p w14:paraId="58758467" w14:textId="77777777" w:rsidR="00A960C7" w:rsidRPr="00B43B00" w:rsidRDefault="007F0B54">
      <w:pPr>
        <w:rPr>
          <w:b/>
          <w:bCs/>
          <w:lang w:val="en-US"/>
        </w:rPr>
      </w:pPr>
      <w:r w:rsidRPr="00B43B00">
        <w:rPr>
          <w:b/>
          <w:bCs/>
          <w:lang w:val="en-US"/>
        </w:rPr>
        <w:t>Slide 41: Hisham - Khalid</w:t>
      </w:r>
    </w:p>
    <w:p w14:paraId="2F65535D" w14:textId="6EA3999B" w:rsidR="00A960C7" w:rsidRPr="003B7E35" w:rsidRDefault="00635856">
      <w:pPr>
        <w:rPr>
          <w:lang w:val="en-US"/>
        </w:rPr>
      </w:pPr>
      <w:r>
        <w:rPr>
          <w:lang w:val="en-US"/>
        </w:rPr>
        <w:t xml:space="preserve">Now, </w:t>
      </w:r>
      <w:r w:rsidR="007F0B54" w:rsidRPr="003B7E35">
        <w:rPr>
          <w:lang w:val="en-US"/>
        </w:rPr>
        <w:t>I present you Khalid; it's our Ops</w:t>
      </w:r>
      <w:r>
        <w:rPr>
          <w:lang w:val="en-US"/>
        </w:rPr>
        <w:t>. He</w:t>
      </w:r>
      <w:r w:rsidR="007F0B54" w:rsidRPr="003B7E35">
        <w:rPr>
          <w:lang w:val="en-US"/>
        </w:rPr>
        <w:t xml:space="preserve"> is responsible for baking the pizza then </w:t>
      </w:r>
      <w:r>
        <w:rPr>
          <w:lang w:val="en-US"/>
        </w:rPr>
        <w:t xml:space="preserve">to </w:t>
      </w:r>
      <w:r w:rsidR="007F0B54" w:rsidRPr="003B7E35">
        <w:rPr>
          <w:lang w:val="en-US"/>
        </w:rPr>
        <w:t>deliver it to the customers.</w:t>
      </w:r>
    </w:p>
    <w:p w14:paraId="5D3BD87F" w14:textId="77777777" w:rsidR="00A960C7" w:rsidRPr="003B7E35" w:rsidRDefault="007F0B54">
      <w:pPr>
        <w:rPr>
          <w:b/>
          <w:bCs/>
          <w:lang w:val="en-US"/>
        </w:rPr>
      </w:pPr>
      <w:r w:rsidRPr="003B7E35">
        <w:rPr>
          <w:b/>
          <w:bCs/>
          <w:lang w:val="en-US"/>
        </w:rPr>
        <w:t>Slide 42: Hisham – Khalid Hop</w:t>
      </w:r>
    </w:p>
    <w:p w14:paraId="5BED6570" w14:textId="0386F835" w:rsidR="00FE4947" w:rsidRPr="003B7E35" w:rsidRDefault="007F0B54">
      <w:pPr>
        <w:rPr>
          <w:lang w:val="en-US"/>
        </w:rPr>
      </w:pPr>
      <w:r w:rsidRPr="003B7E35">
        <w:rPr>
          <w:lang w:val="en-US"/>
        </w:rPr>
        <w:t xml:space="preserve">Hop, Hicham </w:t>
      </w:r>
      <w:r w:rsidR="00353C9E">
        <w:rPr>
          <w:lang w:val="en-US"/>
        </w:rPr>
        <w:t xml:space="preserve">give the </w:t>
      </w:r>
      <w:r w:rsidRPr="003B7E35">
        <w:rPr>
          <w:lang w:val="en-US"/>
        </w:rPr>
        <w:t>pizza to Khalid.</w:t>
      </w:r>
    </w:p>
    <w:p w14:paraId="3D5969B5" w14:textId="77777777" w:rsidR="00FE4947" w:rsidRPr="003B7E35" w:rsidRDefault="00A05FB1">
      <w:pPr>
        <w:rPr>
          <w:b/>
          <w:bCs/>
          <w:lang w:val="en-US"/>
        </w:rPr>
      </w:pPr>
      <w:r w:rsidRPr="003B7E35">
        <w:rPr>
          <w:b/>
          <w:bCs/>
          <w:lang w:val="en-US"/>
        </w:rPr>
        <w:t>Slide 43: Khalid</w:t>
      </w:r>
    </w:p>
    <w:p w14:paraId="2A390D70" w14:textId="74593232" w:rsidR="00FE4947" w:rsidRPr="003B7E35" w:rsidRDefault="00C720AB">
      <w:pPr>
        <w:rPr>
          <w:lang w:val="en-US"/>
        </w:rPr>
      </w:pPr>
      <w:proofErr w:type="gramStart"/>
      <w:r>
        <w:rPr>
          <w:lang w:val="en-US"/>
        </w:rPr>
        <w:t>D</w:t>
      </w:r>
      <w:r w:rsidR="00FE4947" w:rsidRPr="003B7E35">
        <w:rPr>
          <w:lang w:val="en-US"/>
        </w:rPr>
        <w:t>amn</w:t>
      </w:r>
      <w:proofErr w:type="gramEnd"/>
      <w:r>
        <w:rPr>
          <w:lang w:val="en-US"/>
        </w:rPr>
        <w:t>,</w:t>
      </w:r>
      <w:r w:rsidR="00FE4947" w:rsidRPr="003B7E35">
        <w:rPr>
          <w:lang w:val="en-US"/>
        </w:rPr>
        <w:t xml:space="preserve"> we forgot to give the instructions</w:t>
      </w:r>
      <w:r>
        <w:rPr>
          <w:lang w:val="en-US"/>
        </w:rPr>
        <w:t xml:space="preserve"> to Khalid</w:t>
      </w:r>
      <w:r w:rsidR="00FE4947" w:rsidRPr="003B7E35">
        <w:rPr>
          <w:lang w:val="en-US"/>
        </w:rPr>
        <w:t>. He doesn't know how to cook it</w:t>
      </w:r>
      <w:ins w:id="171" w:author="CRUCHON Gilles" w:date="2022-10-09T17:53:00Z">
        <w:r w:rsidR="00AD205C">
          <w:rPr>
            <w:lang w:val="en-US"/>
          </w:rPr>
          <w:t xml:space="preserve"> (what temperature, and for how long)</w:t>
        </w:r>
      </w:ins>
      <w:r w:rsidR="00FE4947" w:rsidRPr="003B7E35">
        <w:rPr>
          <w:lang w:val="en-US"/>
        </w:rPr>
        <w:t>.</w:t>
      </w:r>
      <w:r>
        <w:rPr>
          <w:lang w:val="en-US"/>
        </w:rPr>
        <w:t xml:space="preserve"> </w:t>
      </w:r>
      <w:r w:rsidRPr="003B7E35">
        <w:rPr>
          <w:lang w:val="en-US"/>
        </w:rPr>
        <w:t>So, Khalid</w:t>
      </w:r>
      <w:r w:rsidR="006015AE">
        <w:rPr>
          <w:lang w:val="en-US"/>
        </w:rPr>
        <w:t xml:space="preserve"> try </w:t>
      </w:r>
      <w:r w:rsidRPr="003B7E35">
        <w:rPr>
          <w:lang w:val="en-US"/>
        </w:rPr>
        <w:t>to cook the pizza</w:t>
      </w:r>
      <w:r w:rsidR="006015AE">
        <w:rPr>
          <w:lang w:val="en-US"/>
        </w:rPr>
        <w:t xml:space="preserve"> as he can</w:t>
      </w:r>
      <w:r>
        <w:rPr>
          <w:lang w:val="en-US"/>
        </w:rPr>
        <w:t>.</w:t>
      </w:r>
    </w:p>
    <w:p w14:paraId="69C53C81" w14:textId="77777777" w:rsidR="0010672E" w:rsidRPr="003B7E35" w:rsidRDefault="00F646EE">
      <w:pPr>
        <w:rPr>
          <w:b/>
          <w:bCs/>
          <w:lang w:val="en-US"/>
        </w:rPr>
      </w:pPr>
      <w:r w:rsidRPr="003B7E35">
        <w:rPr>
          <w:b/>
          <w:bCs/>
          <w:lang w:val="en-US"/>
        </w:rPr>
        <w:t>Slide 44: Khalid</w:t>
      </w:r>
    </w:p>
    <w:p w14:paraId="4EAF1141" w14:textId="7E47B96C" w:rsidR="0010672E" w:rsidRPr="003B7E35" w:rsidRDefault="00C720AB">
      <w:pPr>
        <w:rPr>
          <w:lang w:val="en-US"/>
        </w:rPr>
      </w:pPr>
      <w:r>
        <w:rPr>
          <w:lang w:val="en-US"/>
        </w:rPr>
        <w:t>Unfortunately,</w:t>
      </w:r>
      <w:r w:rsidR="00F646EE" w:rsidRPr="003B7E35">
        <w:rPr>
          <w:lang w:val="en-US"/>
        </w:rPr>
        <w:t xml:space="preserve"> now </w:t>
      </w:r>
      <w:r>
        <w:rPr>
          <w:lang w:val="en-US"/>
        </w:rPr>
        <w:t>the pizza</w:t>
      </w:r>
      <w:ins w:id="172" w:author="CRUCHON Gilles" w:date="2022-10-09T17:53:00Z">
        <w:r w:rsidR="00AD205C">
          <w:rPr>
            <w:lang w:val="en-US"/>
          </w:rPr>
          <w:t xml:space="preserve"> – without ham, and with </w:t>
        </w:r>
        <w:proofErr w:type="spellStart"/>
        <w:r w:rsidR="00AD205C">
          <w:rPr>
            <w:lang w:val="en-US"/>
          </w:rPr>
          <w:t>badm</w:t>
        </w:r>
      </w:ins>
      <w:ins w:id="173" w:author="CRUCHON Gilles" w:date="2022-10-09T17:54:00Z">
        <w:r w:rsidR="00AD205C">
          <w:rPr>
            <w:lang w:val="en-US"/>
          </w:rPr>
          <w:t>y</w:t>
        </w:r>
        <w:proofErr w:type="spellEnd"/>
        <w:r w:rsidR="00AD205C">
          <w:rPr>
            <w:lang w:val="en-US"/>
          </w:rPr>
          <w:t xml:space="preserve"> cut ingredients –</w:t>
        </w:r>
      </w:ins>
      <w:r>
        <w:rPr>
          <w:lang w:val="en-US"/>
        </w:rPr>
        <w:t xml:space="preserve"> is</w:t>
      </w:r>
      <w:ins w:id="174" w:author="CRUCHON Gilles" w:date="2022-10-09T17:54:00Z">
        <w:r w:rsidR="00AD205C">
          <w:rPr>
            <w:lang w:val="en-US"/>
          </w:rPr>
          <w:t xml:space="preserve"> </w:t>
        </w:r>
      </w:ins>
      <w:del w:id="175" w:author="CRUCHON Gilles" w:date="2022-10-09T17:54:00Z">
        <w:r w:rsidR="00F646EE" w:rsidRPr="003B7E35" w:rsidDel="00AD205C">
          <w:rPr>
            <w:lang w:val="en-US"/>
          </w:rPr>
          <w:delText xml:space="preserve"> </w:delText>
        </w:r>
      </w:del>
      <w:r w:rsidR="00F646EE" w:rsidRPr="003B7E35">
        <w:rPr>
          <w:lang w:val="en-US"/>
        </w:rPr>
        <w:t>burnt.</w:t>
      </w:r>
      <w:ins w:id="176" w:author="CRUCHON Gilles" w:date="2022-10-09T17:54:00Z">
        <w:r w:rsidR="00AD205C">
          <w:rPr>
            <w:lang w:val="en-US"/>
          </w:rPr>
          <w:t xml:space="preserve"> Good luck eating that!</w:t>
        </w:r>
      </w:ins>
    </w:p>
    <w:p w14:paraId="2D35D623" w14:textId="77777777" w:rsidR="0010672E" w:rsidRPr="003B7E35" w:rsidRDefault="00C65949">
      <w:pPr>
        <w:rPr>
          <w:b/>
          <w:bCs/>
          <w:lang w:val="en-US"/>
        </w:rPr>
      </w:pPr>
      <w:r w:rsidRPr="003B7E35">
        <w:rPr>
          <w:b/>
          <w:bCs/>
          <w:lang w:val="en-US"/>
        </w:rPr>
        <w:t>Slide 45: Team summary</w:t>
      </w:r>
    </w:p>
    <w:p w14:paraId="0564C94C" w14:textId="69C13269" w:rsidR="00810C6F" w:rsidRPr="003B7E35" w:rsidRDefault="0060204E">
      <w:pPr>
        <w:rPr>
          <w:lang w:val="en-US"/>
        </w:rPr>
      </w:pPr>
      <w:r w:rsidRPr="003B7E35">
        <w:rPr>
          <w:lang w:val="en-US"/>
        </w:rPr>
        <w:t xml:space="preserve">To sum up, here we have organized our </w:t>
      </w:r>
      <w:r w:rsidR="00C720AB">
        <w:rPr>
          <w:lang w:val="en-US"/>
        </w:rPr>
        <w:t>team</w:t>
      </w:r>
      <w:r w:rsidRPr="003B7E35">
        <w:rPr>
          <w:lang w:val="en-US"/>
        </w:rPr>
        <w:t xml:space="preserve"> </w:t>
      </w:r>
      <w:ins w:id="177" w:author="CRUCHON Gilles" w:date="2022-10-09T17:54:00Z">
        <w:r w:rsidR="00AD205C">
          <w:rPr>
            <w:lang w:val="en-US"/>
          </w:rPr>
          <w:t xml:space="preserve">in silo, </w:t>
        </w:r>
      </w:ins>
      <w:ins w:id="178" w:author="CRUCHON Gilles" w:date="2022-10-09T17:55:00Z">
        <w:r w:rsidR="00AD205C">
          <w:rPr>
            <w:lang w:val="en-US"/>
          </w:rPr>
          <w:t xml:space="preserve">each role working separately, </w:t>
        </w:r>
      </w:ins>
      <w:del w:id="179" w:author="CRUCHON Gilles" w:date="2022-10-09T17:55:00Z">
        <w:r w:rsidRPr="003B7E35" w:rsidDel="00AD205C">
          <w:rPr>
            <w:lang w:val="en-US"/>
          </w:rPr>
          <w:delText xml:space="preserve">in such a way as to separate the roles </w:delText>
        </w:r>
      </w:del>
      <w:r w:rsidRPr="003B7E35">
        <w:rPr>
          <w:lang w:val="en-US"/>
        </w:rPr>
        <w:t>and not to make them work together and at the same time</w:t>
      </w:r>
      <w:r w:rsidR="009657B7">
        <w:rPr>
          <w:lang w:val="en-US"/>
        </w:rPr>
        <w:t>,</w:t>
      </w:r>
      <w:r w:rsidRPr="003B7E35">
        <w:rPr>
          <w:lang w:val="en-US"/>
        </w:rPr>
        <w:t xml:space="preserve"> in</w:t>
      </w:r>
      <w:r w:rsidR="000F35AC">
        <w:rPr>
          <w:lang w:val="en-US"/>
        </w:rPr>
        <w:t xml:space="preserve"> a real</w:t>
      </w:r>
      <w:r w:rsidRPr="003B7E35">
        <w:rPr>
          <w:lang w:val="en-US"/>
        </w:rPr>
        <w:t xml:space="preserve"> team</w:t>
      </w:r>
      <w:r w:rsidR="000F35AC">
        <w:rPr>
          <w:lang w:val="en-US"/>
        </w:rPr>
        <w:t xml:space="preserve"> </w:t>
      </w:r>
      <w:r w:rsidR="009657B7">
        <w:rPr>
          <w:lang w:val="en-US"/>
        </w:rPr>
        <w:t>m</w:t>
      </w:r>
      <w:r w:rsidR="000F35AC">
        <w:rPr>
          <w:lang w:val="en-US"/>
        </w:rPr>
        <w:t>ode</w:t>
      </w:r>
      <w:r w:rsidRPr="003B7E35">
        <w:rPr>
          <w:lang w:val="en-US"/>
        </w:rPr>
        <w:t>. If you want to wreck your project, this is the right way to organize.</w:t>
      </w:r>
    </w:p>
    <w:p w14:paraId="068B0E27" w14:textId="7E94153D" w:rsidR="0010672E" w:rsidRPr="003B7E35" w:rsidRDefault="005073EC">
      <w:pPr>
        <w:rPr>
          <w:lang w:val="en-US"/>
        </w:rPr>
      </w:pPr>
      <w:r w:rsidRPr="003B7E35">
        <w:rPr>
          <w:lang w:val="en-US"/>
        </w:rPr>
        <w:t xml:space="preserve">You should know that the very </w:t>
      </w:r>
      <w:r w:rsidR="009657B7">
        <w:rPr>
          <w:lang w:val="en-US"/>
        </w:rPr>
        <w:t>first</w:t>
      </w:r>
      <w:r w:rsidR="009657B7" w:rsidRPr="003B7E35">
        <w:rPr>
          <w:lang w:val="en-US"/>
        </w:rPr>
        <w:t xml:space="preserve"> </w:t>
      </w:r>
      <w:r w:rsidRPr="003B7E35">
        <w:rPr>
          <w:lang w:val="en-US"/>
        </w:rPr>
        <w:t>choice</w:t>
      </w:r>
      <w:r w:rsidR="009C0609">
        <w:rPr>
          <w:lang w:val="en-US"/>
        </w:rPr>
        <w:t xml:space="preserve"> </w:t>
      </w:r>
      <w:r w:rsidRPr="003B7E35">
        <w:rPr>
          <w:lang w:val="en-US"/>
        </w:rPr>
        <w:t>of libraries from the start of the project has a direct impact on productio</w:t>
      </w:r>
      <w:r w:rsidR="009C0609">
        <w:rPr>
          <w:lang w:val="en-US"/>
        </w:rPr>
        <w:t>n. N</w:t>
      </w:r>
      <w:r w:rsidRPr="003B7E35">
        <w:rPr>
          <w:lang w:val="en-US"/>
        </w:rPr>
        <w:t xml:space="preserve">ot working together, not worrying about production from the </w:t>
      </w:r>
      <w:r w:rsidR="003A286E">
        <w:rPr>
          <w:lang w:val="en-US"/>
        </w:rPr>
        <w:t>beginning</w:t>
      </w:r>
      <w:r w:rsidRPr="003B7E35">
        <w:rPr>
          <w:lang w:val="en-US"/>
        </w:rPr>
        <w:t xml:space="preserve"> of the project,</w:t>
      </w:r>
      <w:r w:rsidR="009C0609">
        <w:rPr>
          <w:lang w:val="en-US"/>
        </w:rPr>
        <w:t xml:space="preserve"> </w:t>
      </w:r>
      <w:r w:rsidR="00F76D29">
        <w:rPr>
          <w:lang w:val="en-US"/>
        </w:rPr>
        <w:t>are</w:t>
      </w:r>
      <w:r w:rsidR="00A336BF">
        <w:rPr>
          <w:lang w:val="en-US"/>
        </w:rPr>
        <w:t xml:space="preserve"> silver bullet</w:t>
      </w:r>
      <w:r w:rsidR="00F76D29">
        <w:rPr>
          <w:lang w:val="en-US"/>
        </w:rPr>
        <w:t>s</w:t>
      </w:r>
      <w:r w:rsidR="00A336BF">
        <w:rPr>
          <w:lang w:val="en-US"/>
        </w:rPr>
        <w:t xml:space="preserve"> </w:t>
      </w:r>
      <w:r w:rsidRPr="003B7E35">
        <w:rPr>
          <w:lang w:val="en-US"/>
        </w:rPr>
        <w:t>to mak</w:t>
      </w:r>
      <w:r w:rsidR="009C0609">
        <w:rPr>
          <w:lang w:val="en-US"/>
        </w:rPr>
        <w:t>e</w:t>
      </w:r>
      <w:r w:rsidRPr="003B7E35">
        <w:rPr>
          <w:lang w:val="en-US"/>
        </w:rPr>
        <w:t xml:space="preserve"> </w:t>
      </w:r>
      <w:r w:rsidR="003A286E">
        <w:rPr>
          <w:lang w:val="en-US"/>
        </w:rPr>
        <w:t>project</w:t>
      </w:r>
      <w:r w:rsidRPr="003B7E35">
        <w:rPr>
          <w:lang w:val="en-US"/>
        </w:rPr>
        <w:t xml:space="preserve"> fail.</w:t>
      </w:r>
    </w:p>
    <w:p w14:paraId="1FAAA1B9" w14:textId="77777777" w:rsidR="00077BD1" w:rsidRPr="003B7E35" w:rsidRDefault="00077BD1" w:rsidP="00077BD1">
      <w:pPr>
        <w:rPr>
          <w:b/>
          <w:bCs/>
          <w:lang w:val="en-US"/>
        </w:rPr>
      </w:pPr>
      <w:r w:rsidRPr="003B7E35">
        <w:rPr>
          <w:b/>
          <w:bCs/>
          <w:lang w:val="en-US"/>
        </w:rPr>
        <w:t>Slide 46: Lilian</w:t>
      </w:r>
    </w:p>
    <w:p w14:paraId="700AE87B" w14:textId="7FCB4BF6" w:rsidR="00A9052E" w:rsidRPr="00EF0429" w:rsidRDefault="00A9052E">
      <w:pPr>
        <w:rPr>
          <w:lang w:val="en-US"/>
        </w:rPr>
      </w:pPr>
      <w:r w:rsidRPr="003B7E35">
        <w:rPr>
          <w:lang w:val="en-US"/>
        </w:rPr>
        <w:t xml:space="preserve">I forgot to mention Lilian. Lilian came this morning to deliver </w:t>
      </w:r>
      <w:r w:rsidR="00EF0429">
        <w:rPr>
          <w:lang w:val="en-US"/>
        </w:rPr>
        <w:t xml:space="preserve">some </w:t>
      </w:r>
      <w:r w:rsidRPr="003B7E35">
        <w:rPr>
          <w:lang w:val="en-US"/>
        </w:rPr>
        <w:t>salt</w:t>
      </w:r>
      <w:r w:rsidR="00EF0429">
        <w:rPr>
          <w:lang w:val="en-US"/>
        </w:rPr>
        <w:t>.</w:t>
      </w:r>
      <w:r w:rsidRPr="003B7E35">
        <w:rPr>
          <w:lang w:val="en-US"/>
        </w:rPr>
        <w:t xml:space="preserve"> </w:t>
      </w:r>
      <w:r w:rsidR="00EF0429">
        <w:rPr>
          <w:lang w:val="en-US"/>
        </w:rPr>
        <w:t>I</w:t>
      </w:r>
      <w:r w:rsidRPr="003B7E35">
        <w:rPr>
          <w:lang w:val="en-US"/>
        </w:rPr>
        <w:t>t's one of the raw materials for our pizzas; but he was wrong</w:t>
      </w:r>
      <w:r w:rsidR="00153B26">
        <w:rPr>
          <w:lang w:val="en-US"/>
        </w:rPr>
        <w:t>;</w:t>
      </w:r>
      <w:r w:rsidRPr="003B7E35">
        <w:rPr>
          <w:lang w:val="en-US"/>
        </w:rPr>
        <w:t xml:space="preserve"> he delivered sugar</w:t>
      </w:r>
      <w:r w:rsidR="00153B26">
        <w:rPr>
          <w:lang w:val="en-US"/>
        </w:rPr>
        <w:t xml:space="preserve"> instead</w:t>
      </w:r>
      <w:r w:rsidRPr="003B7E35">
        <w:rPr>
          <w:lang w:val="en-US"/>
        </w:rPr>
        <w:t xml:space="preserve">! </w:t>
      </w:r>
      <w:r w:rsidRPr="00EF0429">
        <w:rPr>
          <w:lang w:val="en-US"/>
        </w:rPr>
        <w:t xml:space="preserve">It will be </w:t>
      </w:r>
      <w:r w:rsidR="009657B7">
        <w:rPr>
          <w:lang w:val="en-US"/>
        </w:rPr>
        <w:t xml:space="preserve">a very </w:t>
      </w:r>
      <w:r w:rsidRPr="00EF0429">
        <w:rPr>
          <w:lang w:val="en-US"/>
        </w:rPr>
        <w:t>good pizza.</w:t>
      </w:r>
    </w:p>
    <w:p w14:paraId="6D85B250" w14:textId="77777777" w:rsidR="00E359A3" w:rsidRPr="003B7E35" w:rsidRDefault="00C65949">
      <w:pPr>
        <w:rPr>
          <w:b/>
          <w:bCs/>
          <w:lang w:val="en-US"/>
        </w:rPr>
      </w:pPr>
      <w:r w:rsidRPr="003B7E35">
        <w:rPr>
          <w:b/>
          <w:bCs/>
          <w:lang w:val="en-US"/>
        </w:rPr>
        <w:t>Slide 47: Table</w:t>
      </w:r>
    </w:p>
    <w:p w14:paraId="3D169C2D" w14:textId="67AE3220" w:rsidR="00A75FFD" w:rsidRPr="003B7E35" w:rsidRDefault="00644644">
      <w:pPr>
        <w:rPr>
          <w:lang w:val="en-US"/>
        </w:rPr>
      </w:pPr>
      <w:r w:rsidRPr="003B7E35">
        <w:rPr>
          <w:lang w:val="en-US"/>
        </w:rPr>
        <w:t xml:space="preserve">Now we're going to set </w:t>
      </w:r>
      <w:r w:rsidR="00174420">
        <w:rPr>
          <w:lang w:val="en-US"/>
        </w:rPr>
        <w:t xml:space="preserve">up </w:t>
      </w:r>
      <w:r w:rsidRPr="003B7E35">
        <w:rPr>
          <w:lang w:val="en-US"/>
        </w:rPr>
        <w:t xml:space="preserve">the table for our customers. </w:t>
      </w:r>
      <w:r w:rsidR="00BB3FE7" w:rsidRPr="003B7E35">
        <w:rPr>
          <w:lang w:val="en-US"/>
        </w:rPr>
        <w:t>So,</w:t>
      </w:r>
      <w:r w:rsidRPr="003B7E35">
        <w:rPr>
          <w:lang w:val="en-US"/>
        </w:rPr>
        <w:t xml:space="preserve"> if you want to ruin a project it can be a very good idea not to focus on the user need</w:t>
      </w:r>
      <w:r w:rsidR="00BB3FE7">
        <w:rPr>
          <w:lang w:val="en-US"/>
        </w:rPr>
        <w:t>s</w:t>
      </w:r>
      <w:r w:rsidRPr="003B7E35">
        <w:rPr>
          <w:lang w:val="en-US"/>
        </w:rPr>
        <w:t>.</w:t>
      </w:r>
    </w:p>
    <w:p w14:paraId="27724098" w14:textId="7A8F7B29" w:rsidR="00A75FFD" w:rsidRPr="003B7E35" w:rsidRDefault="00A75FFD">
      <w:pPr>
        <w:rPr>
          <w:lang w:val="en-US"/>
        </w:rPr>
      </w:pPr>
      <w:r w:rsidRPr="003B7E35">
        <w:rPr>
          <w:lang w:val="en-US"/>
        </w:rPr>
        <w:t xml:space="preserve">First example, on the driving license project, we were asked to read the </w:t>
      </w:r>
      <w:r w:rsidR="00984950">
        <w:rPr>
          <w:lang w:val="en-US"/>
        </w:rPr>
        <w:t>documents</w:t>
      </w:r>
      <w:r w:rsidRPr="003B7E35">
        <w:rPr>
          <w:lang w:val="en-US"/>
        </w:rPr>
        <w:t xml:space="preserve"> in less than 10 seconds. When we started working on it</w:t>
      </w:r>
      <w:r w:rsidR="00826873">
        <w:rPr>
          <w:lang w:val="en-US"/>
        </w:rPr>
        <w:t xml:space="preserve">, we </w:t>
      </w:r>
      <w:r w:rsidR="00CD7813">
        <w:rPr>
          <w:lang w:val="en-US"/>
        </w:rPr>
        <w:t>deploy</w:t>
      </w:r>
      <w:r w:rsidRPr="003B7E35">
        <w:rPr>
          <w:lang w:val="en-US"/>
        </w:rPr>
        <w:t xml:space="preserve"> </w:t>
      </w:r>
      <w:r w:rsidR="00CD7813">
        <w:rPr>
          <w:lang w:val="en-US"/>
        </w:rPr>
        <w:t xml:space="preserve">on production environment </w:t>
      </w:r>
      <w:r w:rsidRPr="003B7E35">
        <w:rPr>
          <w:lang w:val="en-US"/>
        </w:rPr>
        <w:t>the very first algorithm</w:t>
      </w:r>
      <w:r w:rsidR="00826873">
        <w:rPr>
          <w:lang w:val="en-US"/>
        </w:rPr>
        <w:t xml:space="preserve"> that </w:t>
      </w:r>
      <w:del w:id="180" w:author="CRUCHON Gilles" w:date="2022-10-09T17:56:00Z">
        <w:r w:rsidR="00826873" w:rsidDel="00CC69FE">
          <w:rPr>
            <w:lang w:val="en-US"/>
          </w:rPr>
          <w:delText>DataScientist</w:delText>
        </w:r>
      </w:del>
      <w:ins w:id="181" w:author="CRUCHON Gilles" w:date="2022-10-09T17:56:00Z">
        <w:r w:rsidR="00CC69FE">
          <w:rPr>
            <w:lang w:val="en-US"/>
          </w:rPr>
          <w:t>Data Scientist</w:t>
        </w:r>
      </w:ins>
      <w:ins w:id="182" w:author="CRUCHON Gilles" w:date="2022-10-09T17:57:00Z">
        <w:r w:rsidR="008C1E60">
          <w:rPr>
            <w:lang w:val="en-US"/>
          </w:rPr>
          <w:t>s</w:t>
        </w:r>
      </w:ins>
      <w:r w:rsidR="00826873">
        <w:rPr>
          <w:lang w:val="en-US"/>
        </w:rPr>
        <w:t xml:space="preserve"> g</w:t>
      </w:r>
      <w:ins w:id="183" w:author="CRUCHON Gilles" w:date="2022-10-09T17:56:00Z">
        <w:r w:rsidR="00CC69FE">
          <w:rPr>
            <w:lang w:val="en-US"/>
          </w:rPr>
          <w:t>a</w:t>
        </w:r>
      </w:ins>
      <w:del w:id="184" w:author="CRUCHON Gilles" w:date="2022-10-09T17:56:00Z">
        <w:r w:rsidR="00826873" w:rsidDel="00CC69FE">
          <w:rPr>
            <w:lang w:val="en-US"/>
          </w:rPr>
          <w:delText>i</w:delText>
        </w:r>
      </w:del>
      <w:r w:rsidR="00826873">
        <w:rPr>
          <w:lang w:val="en-US"/>
        </w:rPr>
        <w:t>ve to us</w:t>
      </w:r>
      <w:r w:rsidRPr="003B7E35">
        <w:rPr>
          <w:lang w:val="en-US"/>
        </w:rPr>
        <w:t>, the Splitter</w:t>
      </w:r>
      <w:r w:rsidR="00CD7813">
        <w:rPr>
          <w:lang w:val="en-US"/>
        </w:rPr>
        <w:t xml:space="preserve"> o</w:t>
      </w:r>
      <w:ins w:id="185" w:author="CRUCHON Gilles" w:date="2022-10-09T17:56:00Z">
        <w:r w:rsidR="00CC69FE">
          <w:rPr>
            <w:lang w:val="en-US"/>
          </w:rPr>
          <w:t>f</w:t>
        </w:r>
      </w:ins>
      <w:del w:id="186" w:author="CRUCHON Gilles" w:date="2022-10-09T17:56:00Z">
        <w:r w:rsidR="00CD7813" w:rsidDel="00CC69FE">
          <w:rPr>
            <w:lang w:val="en-US"/>
          </w:rPr>
          <w:delText>d</w:delText>
        </w:r>
      </w:del>
      <w:r w:rsidR="00CD7813">
        <w:rPr>
          <w:lang w:val="en-US"/>
        </w:rPr>
        <w:t xml:space="preserve"> </w:t>
      </w:r>
      <w:r w:rsidR="00CD7813" w:rsidRPr="003B7E35">
        <w:rPr>
          <w:lang w:val="en-US"/>
        </w:rPr>
        <w:t>PDF</w:t>
      </w:r>
      <w:r w:rsidR="001E56F0">
        <w:rPr>
          <w:lang w:val="en-US"/>
        </w:rPr>
        <w:t xml:space="preserve">. </w:t>
      </w:r>
      <w:r w:rsidRPr="003B7E35">
        <w:rPr>
          <w:lang w:val="en-US"/>
        </w:rPr>
        <w:t xml:space="preserve">We quickly realized that the </w:t>
      </w:r>
      <w:r w:rsidR="001C4937" w:rsidRPr="003B7E35">
        <w:rPr>
          <w:lang w:val="en-US"/>
        </w:rPr>
        <w:t xml:space="preserve">times </w:t>
      </w:r>
      <w:r w:rsidR="001C4937">
        <w:rPr>
          <w:lang w:val="en-US"/>
        </w:rPr>
        <w:t xml:space="preserve">of one </w:t>
      </w:r>
      <w:r w:rsidR="001C4937" w:rsidRPr="003B7E35">
        <w:rPr>
          <w:lang w:val="en-US"/>
        </w:rPr>
        <w:t xml:space="preserve">extraction </w:t>
      </w:r>
      <w:r w:rsidRPr="003B7E35">
        <w:rPr>
          <w:lang w:val="en-US"/>
        </w:rPr>
        <w:t xml:space="preserve">took </w:t>
      </w:r>
      <w:r w:rsidR="001C4937">
        <w:rPr>
          <w:lang w:val="en-US"/>
        </w:rPr>
        <w:t>around</w:t>
      </w:r>
      <w:r w:rsidRPr="003B7E35">
        <w:rPr>
          <w:lang w:val="en-US"/>
        </w:rPr>
        <w:t xml:space="preserve"> 15 to 30 seconds, which was </w:t>
      </w:r>
      <w:r w:rsidR="001C4937">
        <w:rPr>
          <w:lang w:val="en-US"/>
        </w:rPr>
        <w:t xml:space="preserve">very </w:t>
      </w:r>
      <w:r w:rsidRPr="003B7E35">
        <w:rPr>
          <w:lang w:val="en-US"/>
        </w:rPr>
        <w:t xml:space="preserve">problematic. The </w:t>
      </w:r>
      <w:r w:rsidR="00EB1FF1">
        <w:rPr>
          <w:lang w:val="en-US"/>
        </w:rPr>
        <w:t>D</w:t>
      </w:r>
      <w:r w:rsidRPr="003B7E35">
        <w:rPr>
          <w:lang w:val="en-US"/>
        </w:rPr>
        <w:t>ata</w:t>
      </w:r>
      <w:ins w:id="187" w:author="CRUCHON Gilles" w:date="2022-10-09T17:57:00Z">
        <w:r w:rsidR="008C1E60">
          <w:rPr>
            <w:lang w:val="en-US"/>
          </w:rPr>
          <w:t xml:space="preserve"> </w:t>
        </w:r>
      </w:ins>
      <w:r w:rsidR="00EB1FF1">
        <w:rPr>
          <w:lang w:val="en-US"/>
        </w:rPr>
        <w:t>S</w:t>
      </w:r>
      <w:r w:rsidRPr="003B7E35">
        <w:rPr>
          <w:lang w:val="en-US"/>
        </w:rPr>
        <w:t>cientist</w:t>
      </w:r>
      <w:ins w:id="188" w:author="CRUCHON Gilles" w:date="2022-10-09T17:57:00Z">
        <w:r w:rsidR="008C1E60">
          <w:rPr>
            <w:lang w:val="en-US"/>
          </w:rPr>
          <w:t>s</w:t>
        </w:r>
      </w:ins>
      <w:r w:rsidRPr="003B7E35">
        <w:rPr>
          <w:lang w:val="en-US"/>
        </w:rPr>
        <w:t xml:space="preserve"> did not notice it because they work on overpowered machines which perform the operation very quickly.</w:t>
      </w:r>
    </w:p>
    <w:p w14:paraId="6524BD51" w14:textId="6BF39CF7" w:rsidR="00185DE2" w:rsidRPr="003B7E35" w:rsidRDefault="00A75FFD">
      <w:pPr>
        <w:rPr>
          <w:lang w:val="en-US"/>
        </w:rPr>
      </w:pPr>
      <w:r w:rsidRPr="003B7E35">
        <w:rPr>
          <w:lang w:val="en-US"/>
        </w:rPr>
        <w:lastRenderedPageBreak/>
        <w:t>Second example, when we were a little further on the project. We realized that some readings were very slow and clogged the systems. By looking a little more in detail at th</w:t>
      </w:r>
      <w:r w:rsidR="00BA62B9">
        <w:rPr>
          <w:lang w:val="en-US"/>
        </w:rPr>
        <w:t>at</w:t>
      </w:r>
      <w:r w:rsidR="00CD7813">
        <w:rPr>
          <w:lang w:val="en-US"/>
        </w:rPr>
        <w:t xml:space="preserve"> the</w:t>
      </w:r>
      <w:r w:rsidRPr="003B7E35">
        <w:rPr>
          <w:lang w:val="en-US"/>
        </w:rPr>
        <w:t xml:space="preserve"> </w:t>
      </w:r>
      <w:r w:rsidR="00B131EB">
        <w:rPr>
          <w:lang w:val="en-US"/>
        </w:rPr>
        <w:t>documents</w:t>
      </w:r>
      <w:r w:rsidRPr="003B7E35">
        <w:rPr>
          <w:lang w:val="en-US"/>
        </w:rPr>
        <w:t xml:space="preserve">. We found that, in general, </w:t>
      </w:r>
      <w:r w:rsidR="00B131EB">
        <w:rPr>
          <w:lang w:val="en-US"/>
        </w:rPr>
        <w:t xml:space="preserve">there </w:t>
      </w:r>
      <w:r w:rsidRPr="003B7E35">
        <w:rPr>
          <w:lang w:val="en-US"/>
        </w:rPr>
        <w:t>were almost unreadable</w:t>
      </w:r>
      <w:r w:rsidR="00B131EB">
        <w:rPr>
          <w:lang w:val="en-US"/>
        </w:rPr>
        <w:t xml:space="preserve"> </w:t>
      </w:r>
      <w:r w:rsidR="00CD7813">
        <w:rPr>
          <w:lang w:val="en-US"/>
        </w:rPr>
        <w:t xml:space="preserve">document </w:t>
      </w:r>
      <w:r w:rsidR="00B131EB">
        <w:rPr>
          <w:lang w:val="en-US"/>
        </w:rPr>
        <w:t>event for a human</w:t>
      </w:r>
      <w:r w:rsidRPr="003B7E35">
        <w:rPr>
          <w:lang w:val="en-US"/>
        </w:rPr>
        <w:t xml:space="preserve">. For this kind of case, it would have been a good idea to go see the users and </w:t>
      </w:r>
      <w:r w:rsidR="003A5F17">
        <w:rPr>
          <w:lang w:val="en-US"/>
        </w:rPr>
        <w:t xml:space="preserve">to </w:t>
      </w:r>
      <w:r w:rsidRPr="003B7E35">
        <w:rPr>
          <w:lang w:val="en-US"/>
        </w:rPr>
        <w:t xml:space="preserve">ask them if it would not be </w:t>
      </w:r>
      <w:r w:rsidR="00BA62B9">
        <w:rPr>
          <w:lang w:val="en-US"/>
        </w:rPr>
        <w:t xml:space="preserve">a </w:t>
      </w:r>
      <w:r w:rsidRPr="003B7E35">
        <w:rPr>
          <w:lang w:val="en-US"/>
        </w:rPr>
        <w:t>better</w:t>
      </w:r>
      <w:r w:rsidR="003A5F17">
        <w:rPr>
          <w:lang w:val="en-US"/>
        </w:rPr>
        <w:t xml:space="preserve"> idea</w:t>
      </w:r>
      <w:r w:rsidRPr="003B7E35">
        <w:rPr>
          <w:lang w:val="en-US"/>
        </w:rPr>
        <w:t xml:space="preserve"> to report immediately that the</w:t>
      </w:r>
      <w:r w:rsidR="003A5F17">
        <w:rPr>
          <w:lang w:val="en-US"/>
        </w:rPr>
        <w:t xml:space="preserve"> document </w:t>
      </w:r>
      <w:r w:rsidRPr="003B7E35">
        <w:rPr>
          <w:lang w:val="en-US"/>
        </w:rPr>
        <w:t>is not clean enough</w:t>
      </w:r>
      <w:r w:rsidR="003A5F17">
        <w:rPr>
          <w:lang w:val="en-US"/>
        </w:rPr>
        <w:t xml:space="preserve">. It would have been better for the system and final </w:t>
      </w:r>
      <w:r w:rsidR="00BA62B9">
        <w:rPr>
          <w:lang w:val="en-US"/>
        </w:rPr>
        <w:t>u</w:t>
      </w:r>
      <w:r w:rsidR="003A5F17">
        <w:rPr>
          <w:lang w:val="en-US"/>
        </w:rPr>
        <w:t>ser</w:t>
      </w:r>
      <w:r w:rsidR="00BA62B9">
        <w:rPr>
          <w:lang w:val="en-US"/>
        </w:rPr>
        <w:t>s</w:t>
      </w:r>
      <w:r w:rsidR="003A5F17">
        <w:rPr>
          <w:lang w:val="en-US"/>
        </w:rPr>
        <w:t xml:space="preserve"> which wait 40 seconds before getting very bad results.</w:t>
      </w:r>
    </w:p>
    <w:p w14:paraId="4D7FABCF" w14:textId="77777777" w:rsidR="007E7077" w:rsidRPr="003B7E35" w:rsidRDefault="00253BE0">
      <w:pPr>
        <w:rPr>
          <w:b/>
          <w:bCs/>
          <w:lang w:val="en-US"/>
        </w:rPr>
      </w:pPr>
      <w:r w:rsidRPr="003B7E35">
        <w:rPr>
          <w:b/>
          <w:bCs/>
          <w:lang w:val="en-US"/>
        </w:rPr>
        <w:t>Slide 48: Aperitif.</w:t>
      </w:r>
    </w:p>
    <w:p w14:paraId="35EF06CE" w14:textId="723DBFCA" w:rsidR="007E7077" w:rsidRPr="003B7E35" w:rsidDel="008C1E60" w:rsidRDefault="00253BE0">
      <w:pPr>
        <w:rPr>
          <w:del w:id="189" w:author="CRUCHON Gilles" w:date="2022-10-09T17:58:00Z"/>
          <w:lang w:val="en-US"/>
        </w:rPr>
      </w:pPr>
      <w:del w:id="190" w:author="CRUCHON Gilles" w:date="2022-10-09T17:58:00Z">
        <w:r w:rsidRPr="003B7E35" w:rsidDel="008C1E60">
          <w:rPr>
            <w:lang w:val="en-US"/>
          </w:rPr>
          <w:delText>aperitif</w:delText>
        </w:r>
      </w:del>
    </w:p>
    <w:p w14:paraId="0858C999" w14:textId="2D398A63" w:rsidR="00CD7813" w:rsidRPr="003B7E35" w:rsidRDefault="00253BE0" w:rsidP="00D857FE">
      <w:pPr>
        <w:rPr>
          <w:lang w:val="en-US"/>
        </w:rPr>
      </w:pPr>
      <w:r w:rsidRPr="003B7E35">
        <w:rPr>
          <w:lang w:val="en-US"/>
        </w:rPr>
        <w:t>So here</w:t>
      </w:r>
      <w:r w:rsidR="00BA62B9">
        <w:rPr>
          <w:lang w:val="en-US"/>
        </w:rPr>
        <w:t>,</w:t>
      </w:r>
      <w:r w:rsidRPr="003B7E35">
        <w:rPr>
          <w:lang w:val="en-US"/>
        </w:rPr>
        <w:t xml:space="preserve"> we are finally going to serve the aperitif to our first customers. When you start a project, especially if you want to do agile and have a fast Time </w:t>
      </w:r>
      <w:proofErr w:type="gramStart"/>
      <w:r w:rsidRPr="003B7E35">
        <w:rPr>
          <w:lang w:val="en-US"/>
        </w:rPr>
        <w:t>To</w:t>
      </w:r>
      <w:proofErr w:type="gramEnd"/>
      <w:r w:rsidRPr="003B7E35">
        <w:rPr>
          <w:lang w:val="en-US"/>
        </w:rPr>
        <w:t xml:space="preserve"> Market. It may be a good idea to always test all classic code approaches</w:t>
      </w:r>
      <w:r w:rsidR="00CD7813">
        <w:rPr>
          <w:lang w:val="en-US"/>
        </w:rPr>
        <w:t xml:space="preserve"> r</w:t>
      </w:r>
      <w:r w:rsidRPr="003B7E35">
        <w:rPr>
          <w:lang w:val="en-US"/>
        </w:rPr>
        <w:t>ather than immediately carrying out Deep learning.</w:t>
      </w:r>
      <w:r w:rsidR="00CD7813">
        <w:rPr>
          <w:lang w:val="en-US"/>
        </w:rPr>
        <w:t xml:space="preserve"> </w:t>
      </w:r>
      <w:r w:rsidR="00C30A6E">
        <w:rPr>
          <w:lang w:val="en-US"/>
        </w:rPr>
        <w:t>To</w:t>
      </w:r>
      <w:r w:rsidR="00CD7813">
        <w:rPr>
          <w:lang w:val="en-US"/>
        </w:rPr>
        <w:t xml:space="preserve"> use the right for the right job.</w:t>
      </w:r>
    </w:p>
    <w:p w14:paraId="41ABC9EF" w14:textId="3F016802" w:rsidR="00D857FE" w:rsidRPr="003B7E35" w:rsidRDefault="00D857FE" w:rsidP="00D857FE">
      <w:pPr>
        <w:rPr>
          <w:lang w:val="en-US"/>
        </w:rPr>
      </w:pPr>
      <w:r w:rsidRPr="003B7E35">
        <w:rPr>
          <w:lang w:val="en-US"/>
        </w:rPr>
        <w:t xml:space="preserve">Implementing a Deep Learning algorithm is </w:t>
      </w:r>
      <w:r w:rsidR="00C30A6E">
        <w:rPr>
          <w:lang w:val="en-US"/>
        </w:rPr>
        <w:t xml:space="preserve">more </w:t>
      </w:r>
      <w:r w:rsidR="00C30A6E" w:rsidRPr="003B7E35">
        <w:rPr>
          <w:lang w:val="en-US"/>
        </w:rPr>
        <w:t>complicate</w:t>
      </w:r>
      <w:r w:rsidR="00C30A6E">
        <w:rPr>
          <w:lang w:val="en-US"/>
        </w:rPr>
        <w:t xml:space="preserve"> and </w:t>
      </w:r>
      <w:r w:rsidR="002D2EAA">
        <w:rPr>
          <w:lang w:val="en-US"/>
        </w:rPr>
        <w:t>long</w:t>
      </w:r>
      <w:r w:rsidR="0097788F">
        <w:rPr>
          <w:lang w:val="en-US"/>
        </w:rPr>
        <w:t>er</w:t>
      </w:r>
      <w:r w:rsidRPr="003B7E35">
        <w:rPr>
          <w:lang w:val="en-US"/>
        </w:rPr>
        <w:t xml:space="preserve">, </w:t>
      </w:r>
      <w:r w:rsidR="00C30A6E">
        <w:rPr>
          <w:lang w:val="en-US"/>
        </w:rPr>
        <w:t xml:space="preserve">also </w:t>
      </w:r>
      <w:r w:rsidRPr="003B7E35">
        <w:rPr>
          <w:lang w:val="en-US"/>
        </w:rPr>
        <w:t>you need a lot of data and it's expensive.</w:t>
      </w:r>
    </w:p>
    <w:p w14:paraId="766EA984" w14:textId="3BA2F508" w:rsidR="000E1003" w:rsidRPr="003B7E35" w:rsidRDefault="00D857FE" w:rsidP="00D857FE">
      <w:pPr>
        <w:rPr>
          <w:lang w:val="en-US"/>
        </w:rPr>
      </w:pPr>
      <w:proofErr w:type="gramStart"/>
      <w:r w:rsidRPr="003B7E35">
        <w:rPr>
          <w:lang w:val="en-US"/>
        </w:rPr>
        <w:t>First of all</w:t>
      </w:r>
      <w:proofErr w:type="gramEnd"/>
      <w:r w:rsidRPr="003B7E35">
        <w:rPr>
          <w:lang w:val="en-US"/>
        </w:rPr>
        <w:t>, the classic code is faster to set up. This makes it possible to iterate quickly and in general the processing time is faster and requires less CPU.</w:t>
      </w:r>
    </w:p>
    <w:p w14:paraId="0E6A290A" w14:textId="14F9A0FB" w:rsidR="00FF087E" w:rsidRPr="003B7E35" w:rsidRDefault="00D857FE">
      <w:pPr>
        <w:rPr>
          <w:lang w:val="en-US"/>
        </w:rPr>
      </w:pPr>
      <w:r w:rsidRPr="003B7E35">
        <w:rPr>
          <w:lang w:val="en-US"/>
        </w:rPr>
        <w:t xml:space="preserve">The classic code however will not allow </w:t>
      </w:r>
      <w:r w:rsidR="003C3F9D">
        <w:rPr>
          <w:lang w:val="en-US"/>
        </w:rPr>
        <w:t>us</w:t>
      </w:r>
      <w:r w:rsidRPr="003B7E35">
        <w:rPr>
          <w:lang w:val="en-US"/>
        </w:rPr>
        <w:t xml:space="preserve"> to be as good at prediction as Deep learning. Deep learning will make it possible to solve very complex problems in a much better way, but the iterations are long</w:t>
      </w:r>
      <w:r w:rsidR="003C3F9D">
        <w:rPr>
          <w:lang w:val="en-US"/>
        </w:rPr>
        <w:t>er</w:t>
      </w:r>
      <w:r w:rsidRPr="003B7E35">
        <w:rPr>
          <w:lang w:val="en-US"/>
        </w:rPr>
        <w:t>.</w:t>
      </w:r>
    </w:p>
    <w:p w14:paraId="19B51052" w14:textId="4793421B" w:rsidR="00FE4947" w:rsidRPr="003B7E35" w:rsidRDefault="00D857FE">
      <w:pPr>
        <w:rPr>
          <w:lang w:val="en-US"/>
        </w:rPr>
      </w:pPr>
      <w:r w:rsidRPr="003B7E35">
        <w:rPr>
          <w:lang w:val="en-US"/>
        </w:rPr>
        <w:t xml:space="preserve">In general, if you start with classic code and you can't achieve the desired results, it's not wasted time, because this classic code will allow you to save time on the </w:t>
      </w:r>
      <w:r w:rsidR="003C3F9D">
        <w:rPr>
          <w:lang w:val="en-US"/>
        </w:rPr>
        <w:t>labelling</w:t>
      </w:r>
      <w:r w:rsidRPr="003B7E35">
        <w:rPr>
          <w:lang w:val="en-US"/>
        </w:rPr>
        <w:t xml:space="preserve"> part. You can pre-</w:t>
      </w:r>
      <w:r w:rsidR="003C3F9D">
        <w:rPr>
          <w:lang w:val="en-US"/>
        </w:rPr>
        <w:t xml:space="preserve">label </w:t>
      </w:r>
      <w:r w:rsidRPr="003B7E35">
        <w:rPr>
          <w:lang w:val="en-US"/>
        </w:rPr>
        <w:t xml:space="preserve">your </w:t>
      </w:r>
      <w:r w:rsidR="003C3F9D">
        <w:rPr>
          <w:lang w:val="en-US"/>
        </w:rPr>
        <w:t>data</w:t>
      </w:r>
      <w:r w:rsidR="00C30A6E">
        <w:rPr>
          <w:lang w:val="en-US"/>
        </w:rPr>
        <w:t xml:space="preserve"> and you </w:t>
      </w:r>
      <w:r w:rsidRPr="003B7E35">
        <w:rPr>
          <w:lang w:val="en-US"/>
        </w:rPr>
        <w:t>will also have a fallback system in case the AI ​​is not able to predict well.</w:t>
      </w:r>
    </w:p>
    <w:p w14:paraId="523FC94B" w14:textId="77777777" w:rsidR="008810D0" w:rsidRPr="003B7E35" w:rsidRDefault="00E302FE">
      <w:pPr>
        <w:rPr>
          <w:b/>
          <w:bCs/>
          <w:lang w:val="en-US"/>
        </w:rPr>
      </w:pPr>
      <w:r w:rsidRPr="003B7E35">
        <w:rPr>
          <w:b/>
          <w:bCs/>
          <w:lang w:val="en-US"/>
        </w:rPr>
        <w:t>Slide 49 Aperitif 1</w:t>
      </w:r>
    </w:p>
    <w:p w14:paraId="741A223A" w14:textId="1FDB051B" w:rsidR="00E302FE" w:rsidRPr="003B7E35" w:rsidRDefault="00E302FE">
      <w:pPr>
        <w:rPr>
          <w:lang w:val="en-US"/>
        </w:rPr>
      </w:pPr>
      <w:r w:rsidRPr="003B7E35">
        <w:rPr>
          <w:lang w:val="en-US"/>
        </w:rPr>
        <w:t xml:space="preserve">So that's an example we had on the driving license project. To straighten a </w:t>
      </w:r>
      <w:r w:rsidR="005C4A63" w:rsidRPr="003B7E35">
        <w:rPr>
          <w:lang w:val="en-US"/>
        </w:rPr>
        <w:t>front</w:t>
      </w:r>
      <w:r w:rsidR="005C4A63">
        <w:rPr>
          <w:lang w:val="en-US"/>
        </w:rPr>
        <w:t xml:space="preserve"> license</w:t>
      </w:r>
      <w:r w:rsidRPr="003B7E35">
        <w:rPr>
          <w:lang w:val="en-US"/>
        </w:rPr>
        <w:t xml:space="preserve">, we used 2 AI </w:t>
      </w:r>
      <w:r w:rsidR="009C6462">
        <w:rPr>
          <w:lang w:val="en-US"/>
        </w:rPr>
        <w:t>algorithm</w:t>
      </w:r>
      <w:r w:rsidR="003864C9">
        <w:rPr>
          <w:lang w:val="en-US"/>
        </w:rPr>
        <w:t xml:space="preserve">. </w:t>
      </w:r>
      <w:r w:rsidR="00E4492E">
        <w:rPr>
          <w:lang w:val="en-US"/>
        </w:rPr>
        <w:t>We had a total</w:t>
      </w:r>
      <w:r w:rsidR="003864C9">
        <w:rPr>
          <w:lang w:val="en-US"/>
        </w:rPr>
        <w:t xml:space="preserve"> of 5 algorithm</w:t>
      </w:r>
      <w:r w:rsidR="00E4492E">
        <w:rPr>
          <w:lang w:val="en-US"/>
        </w:rPr>
        <w:t>s</w:t>
      </w:r>
      <w:r w:rsidRPr="003B7E35">
        <w:rPr>
          <w:lang w:val="en-US"/>
        </w:rPr>
        <w:t xml:space="preserve">. The problem is that these algorithms were </w:t>
      </w:r>
      <w:r w:rsidR="009C6462">
        <w:rPr>
          <w:lang w:val="en-US"/>
        </w:rPr>
        <w:t>slow and expensive</w:t>
      </w:r>
      <w:r w:rsidR="00506E91">
        <w:rPr>
          <w:lang w:val="en-US"/>
        </w:rPr>
        <w:t xml:space="preserve"> in production</w:t>
      </w:r>
      <w:r w:rsidRPr="003B7E35">
        <w:rPr>
          <w:lang w:val="en-US"/>
        </w:rPr>
        <w:t xml:space="preserve">. We were able to </w:t>
      </w:r>
      <w:r w:rsidR="00C058F1" w:rsidRPr="003B7E35">
        <w:rPr>
          <w:lang w:val="en-US"/>
        </w:rPr>
        <w:t>replace</w:t>
      </w:r>
      <w:r w:rsidRPr="003B7E35">
        <w:rPr>
          <w:lang w:val="en-US"/>
        </w:rPr>
        <w:t xml:space="preserve"> them with traditional algorithms with the same quality of </w:t>
      </w:r>
      <w:r w:rsidR="0068590F">
        <w:rPr>
          <w:lang w:val="en-US"/>
        </w:rPr>
        <w:t>prediction</w:t>
      </w:r>
      <w:r w:rsidR="00C541DF">
        <w:rPr>
          <w:lang w:val="en-US"/>
        </w:rPr>
        <w:t>.</w:t>
      </w:r>
      <w:r w:rsidRPr="003B7E35">
        <w:rPr>
          <w:lang w:val="en-US"/>
        </w:rPr>
        <w:t xml:space="preserve"> </w:t>
      </w:r>
      <w:r w:rsidR="00C541DF">
        <w:rPr>
          <w:lang w:val="en-US"/>
        </w:rPr>
        <w:t>T</w:t>
      </w:r>
      <w:r w:rsidRPr="003B7E35">
        <w:rPr>
          <w:lang w:val="en-US"/>
        </w:rPr>
        <w:t>he consequence</w:t>
      </w:r>
      <w:r w:rsidR="00C541DF">
        <w:rPr>
          <w:lang w:val="en-US"/>
        </w:rPr>
        <w:t>s</w:t>
      </w:r>
      <w:r w:rsidRPr="003B7E35">
        <w:rPr>
          <w:lang w:val="en-US"/>
        </w:rPr>
        <w:t xml:space="preserve">: gain </w:t>
      </w:r>
      <w:r w:rsidR="00C541DF">
        <w:rPr>
          <w:lang w:val="en-US"/>
        </w:rPr>
        <w:t xml:space="preserve">in </w:t>
      </w:r>
      <w:r w:rsidRPr="003B7E35">
        <w:rPr>
          <w:lang w:val="en-US"/>
        </w:rPr>
        <w:t>response time and money.</w:t>
      </w:r>
    </w:p>
    <w:p w14:paraId="299FFF10" w14:textId="77777777" w:rsidR="00E302FE" w:rsidRPr="003B7E35" w:rsidRDefault="003B4BED">
      <w:pPr>
        <w:rPr>
          <w:b/>
          <w:bCs/>
          <w:lang w:val="en-US"/>
        </w:rPr>
      </w:pPr>
      <w:bookmarkStart w:id="191" w:name="_Hlk116074740"/>
      <w:r w:rsidRPr="003B7E35">
        <w:rPr>
          <w:b/>
          <w:bCs/>
          <w:lang w:val="en-US"/>
        </w:rPr>
        <w:t>Slide 50 Aperitif 2</w:t>
      </w:r>
      <w:bookmarkEnd w:id="191"/>
    </w:p>
    <w:p w14:paraId="7A08C32E" w14:textId="0F253D73" w:rsidR="006C59C5" w:rsidRPr="003B7E35" w:rsidRDefault="003B4BED">
      <w:pPr>
        <w:rPr>
          <w:lang w:val="en-US"/>
        </w:rPr>
      </w:pPr>
      <w:r w:rsidRPr="003B7E35">
        <w:rPr>
          <w:lang w:val="en-US"/>
        </w:rPr>
        <w:t xml:space="preserve">We had the same problem with the email classification project. </w:t>
      </w:r>
      <w:r w:rsidR="005C4A63">
        <w:rPr>
          <w:lang w:val="en-US"/>
        </w:rPr>
        <w:t>W</w:t>
      </w:r>
      <w:r w:rsidRPr="003B7E35">
        <w:rPr>
          <w:lang w:val="en-US"/>
        </w:rPr>
        <w:t xml:space="preserve">e had a deep learning algorithm to straighten out the documents. </w:t>
      </w:r>
      <w:r w:rsidR="007E0E0B">
        <w:rPr>
          <w:lang w:val="en-US"/>
        </w:rPr>
        <w:t>It</w:t>
      </w:r>
      <w:r w:rsidRPr="003B7E35">
        <w:rPr>
          <w:lang w:val="en-US"/>
        </w:rPr>
        <w:t xml:space="preserve"> wasn't doing it well and it took even longer than reading the document itself. So</w:t>
      </w:r>
      <w:r w:rsidR="007E0E0B">
        <w:rPr>
          <w:lang w:val="en-US"/>
        </w:rPr>
        <w:t>,</w:t>
      </w:r>
      <w:r w:rsidRPr="003B7E35">
        <w:rPr>
          <w:lang w:val="en-US"/>
        </w:rPr>
        <w:t xml:space="preserve"> we insisted on looking for algorithms and we managed </w:t>
      </w:r>
      <w:r w:rsidR="005C4A63">
        <w:rPr>
          <w:lang w:val="en-US"/>
        </w:rPr>
        <w:t>to replace</w:t>
      </w:r>
      <w:r w:rsidR="007E0E0B">
        <w:rPr>
          <w:lang w:val="en-US"/>
        </w:rPr>
        <w:t xml:space="preserve"> it</w:t>
      </w:r>
      <w:r w:rsidRPr="003B7E35">
        <w:rPr>
          <w:lang w:val="en-US"/>
        </w:rPr>
        <w:t xml:space="preserve"> without AI</w:t>
      </w:r>
      <w:r w:rsidR="00AA6B51">
        <w:rPr>
          <w:lang w:val="en-US"/>
        </w:rPr>
        <w:t xml:space="preserve">. </w:t>
      </w:r>
      <w:r w:rsidR="005C4A63">
        <w:rPr>
          <w:lang w:val="en-US"/>
        </w:rPr>
        <w:t>Now e</w:t>
      </w:r>
      <w:r w:rsidR="00AA6B51">
        <w:rPr>
          <w:lang w:val="en-US"/>
        </w:rPr>
        <w:t xml:space="preserve">xecution is fast, </w:t>
      </w:r>
      <w:r w:rsidRPr="003B7E35">
        <w:rPr>
          <w:lang w:val="en-US"/>
        </w:rPr>
        <w:t>less than 0.3 seconds and with very few resources consumed.</w:t>
      </w:r>
    </w:p>
    <w:p w14:paraId="3D34A8A8" w14:textId="5A415524" w:rsidR="00403BC2" w:rsidRPr="003B7E35" w:rsidRDefault="00403BC2">
      <w:pPr>
        <w:rPr>
          <w:lang w:val="en-US"/>
        </w:rPr>
      </w:pPr>
      <w:r w:rsidRPr="003B7E35">
        <w:rPr>
          <w:lang w:val="en-US"/>
        </w:rPr>
        <w:t xml:space="preserve">And who knows, if tomorrow we want to improve </w:t>
      </w:r>
      <w:r w:rsidR="003A490D">
        <w:rPr>
          <w:lang w:val="en-US"/>
        </w:rPr>
        <w:t>the</w:t>
      </w:r>
      <w:r w:rsidRPr="003B7E35">
        <w:rPr>
          <w:lang w:val="en-US"/>
        </w:rPr>
        <w:t xml:space="preserve"> performance and </w:t>
      </w:r>
      <w:r w:rsidR="00987812">
        <w:rPr>
          <w:lang w:val="en-US"/>
        </w:rPr>
        <w:t xml:space="preserve">if </w:t>
      </w:r>
      <w:r w:rsidRPr="003B7E35">
        <w:rPr>
          <w:lang w:val="en-US"/>
        </w:rPr>
        <w:t>we have the budget, we can train an AI.</w:t>
      </w:r>
    </w:p>
    <w:p w14:paraId="28371311" w14:textId="77777777" w:rsidR="00E05855" w:rsidRPr="003B7E35" w:rsidRDefault="00245237">
      <w:pPr>
        <w:rPr>
          <w:b/>
          <w:bCs/>
          <w:lang w:val="en-US"/>
        </w:rPr>
      </w:pPr>
      <w:r w:rsidRPr="003B7E35">
        <w:rPr>
          <w:b/>
          <w:bCs/>
          <w:lang w:val="en-US"/>
        </w:rPr>
        <w:t>Slide 51 Aperitif 3</w:t>
      </w:r>
    </w:p>
    <w:p w14:paraId="55C0FEEB" w14:textId="6E4D8C42" w:rsidR="00B315A8" w:rsidRDefault="00E05855">
      <w:pPr>
        <w:rPr>
          <w:lang w:val="en-US"/>
        </w:rPr>
      </w:pPr>
      <w:r w:rsidRPr="003B7E35">
        <w:rPr>
          <w:lang w:val="en-US"/>
        </w:rPr>
        <w:t>Last example for our aperitif</w:t>
      </w:r>
      <w:r w:rsidR="001D1FD2">
        <w:rPr>
          <w:lang w:val="en-US"/>
        </w:rPr>
        <w:t>, for the text detection</w:t>
      </w:r>
      <w:r w:rsidRPr="003B7E35">
        <w:rPr>
          <w:lang w:val="en-US"/>
        </w:rPr>
        <w:t xml:space="preserve">, we tried to replace </w:t>
      </w:r>
      <w:r w:rsidR="00F7585A">
        <w:rPr>
          <w:lang w:val="en-US"/>
        </w:rPr>
        <w:t>these C</w:t>
      </w:r>
      <w:r w:rsidR="00F7585A" w:rsidRPr="003B7E35">
        <w:rPr>
          <w:lang w:val="en-US"/>
        </w:rPr>
        <w:t xml:space="preserve">ustom Deep Learning </w:t>
      </w:r>
      <w:r w:rsidRPr="003B7E35">
        <w:rPr>
          <w:lang w:val="en-US"/>
        </w:rPr>
        <w:t xml:space="preserve">algorithms </w:t>
      </w:r>
      <w:r w:rsidR="006F6A61">
        <w:rPr>
          <w:lang w:val="en-US"/>
        </w:rPr>
        <w:t xml:space="preserve">by </w:t>
      </w:r>
      <w:r w:rsidR="00F7585A">
        <w:rPr>
          <w:lang w:val="en-US"/>
        </w:rPr>
        <w:t>open-source</w:t>
      </w:r>
      <w:r w:rsidR="006F6A61">
        <w:rPr>
          <w:lang w:val="en-US"/>
        </w:rPr>
        <w:t xml:space="preserve"> algorithm available on internet</w:t>
      </w:r>
      <w:r w:rsidRPr="003B7E35">
        <w:rPr>
          <w:lang w:val="en-US"/>
        </w:rPr>
        <w:t>. The only difference</w:t>
      </w:r>
      <w:r w:rsidR="00DF5357">
        <w:rPr>
          <w:lang w:val="en-US"/>
        </w:rPr>
        <w:t xml:space="preserve">, </w:t>
      </w:r>
      <w:r w:rsidR="00B315A8">
        <w:rPr>
          <w:lang w:val="en-US"/>
        </w:rPr>
        <w:t>Open-Source</w:t>
      </w:r>
      <w:r w:rsidR="00DF5357">
        <w:rPr>
          <w:lang w:val="en-US"/>
        </w:rPr>
        <w:t xml:space="preserve"> A</w:t>
      </w:r>
      <w:r w:rsidRPr="003B7E35">
        <w:rPr>
          <w:lang w:val="en-US"/>
        </w:rPr>
        <w:t xml:space="preserve">lgorithm </w:t>
      </w:r>
      <w:r w:rsidR="005C4A63">
        <w:rPr>
          <w:lang w:val="en-US"/>
        </w:rPr>
        <w:t xml:space="preserve">are </w:t>
      </w:r>
      <w:r w:rsidR="00DF5357">
        <w:rPr>
          <w:lang w:val="en-US"/>
        </w:rPr>
        <w:t>worst</w:t>
      </w:r>
      <w:r w:rsidRPr="003B7E35">
        <w:rPr>
          <w:lang w:val="en-US"/>
        </w:rPr>
        <w:t xml:space="preserve"> at detecting text on </w:t>
      </w:r>
      <w:r w:rsidR="001D1FD2">
        <w:rPr>
          <w:lang w:val="en-US"/>
        </w:rPr>
        <w:t>unreadable documents</w:t>
      </w:r>
      <w:r w:rsidR="00DF5357">
        <w:rPr>
          <w:lang w:val="en-US"/>
        </w:rPr>
        <w:t xml:space="preserve"> by humans</w:t>
      </w:r>
      <w:r w:rsidRPr="003B7E35">
        <w:rPr>
          <w:lang w:val="en-US"/>
        </w:rPr>
        <w:t xml:space="preserve">. </w:t>
      </w:r>
    </w:p>
    <w:p w14:paraId="63E34B70" w14:textId="7A0B686F" w:rsidR="007C3991" w:rsidRPr="003B7E35" w:rsidRDefault="00E05855">
      <w:pPr>
        <w:rPr>
          <w:b/>
          <w:bCs/>
          <w:lang w:val="en-US"/>
        </w:rPr>
      </w:pPr>
      <w:r w:rsidRPr="003B7E35">
        <w:rPr>
          <w:lang w:val="en-US"/>
        </w:rPr>
        <w:t xml:space="preserve">If we had excluded these illegible </w:t>
      </w:r>
      <w:r w:rsidR="00B315A8">
        <w:rPr>
          <w:lang w:val="en-US"/>
        </w:rPr>
        <w:t>documents</w:t>
      </w:r>
      <w:r w:rsidRPr="003B7E35">
        <w:rPr>
          <w:lang w:val="en-US"/>
        </w:rPr>
        <w:t xml:space="preserve"> from the start, we could have used this algorithm and thus gained </w:t>
      </w:r>
      <w:proofErr w:type="spellStart"/>
      <w:r w:rsidRPr="003B7E35">
        <w:rPr>
          <w:lang w:val="en-US"/>
        </w:rPr>
        <w:t>TimeToMarket</w:t>
      </w:r>
      <w:proofErr w:type="spellEnd"/>
      <w:r w:rsidRPr="003B7E35">
        <w:rPr>
          <w:lang w:val="en-US"/>
        </w:rPr>
        <w:t xml:space="preserve"> and made a lot of money.</w:t>
      </w:r>
    </w:p>
    <w:p w14:paraId="21D206D8" w14:textId="77777777" w:rsidR="000B6D2D" w:rsidRPr="003B7E35" w:rsidRDefault="00AF1F80">
      <w:pPr>
        <w:rPr>
          <w:b/>
          <w:bCs/>
          <w:lang w:val="en-US"/>
        </w:rPr>
      </w:pPr>
      <w:r w:rsidRPr="003B7E35">
        <w:rPr>
          <w:b/>
          <w:bCs/>
          <w:lang w:val="en-US"/>
        </w:rPr>
        <w:t>Slide 52: Salad</w:t>
      </w:r>
    </w:p>
    <w:p w14:paraId="115D4950" w14:textId="19A98CB9" w:rsidR="001E0928" w:rsidRPr="003B7E35" w:rsidRDefault="004C4301">
      <w:pPr>
        <w:rPr>
          <w:lang w:val="en-US"/>
        </w:rPr>
      </w:pPr>
      <w:r>
        <w:rPr>
          <w:lang w:val="en-US"/>
        </w:rPr>
        <w:lastRenderedPageBreak/>
        <w:t>Salad time</w:t>
      </w:r>
      <w:r w:rsidR="00AF1F80" w:rsidRPr="003B7E35">
        <w:rPr>
          <w:lang w:val="en-US"/>
        </w:rPr>
        <w:t xml:space="preserve">. It may be a good idea </w:t>
      </w:r>
      <w:r w:rsidRPr="003B7E35">
        <w:rPr>
          <w:lang w:val="en-US"/>
        </w:rPr>
        <w:t xml:space="preserve">to </w:t>
      </w:r>
      <w:r w:rsidR="00AF1F80" w:rsidRPr="003B7E35">
        <w:rPr>
          <w:lang w:val="en-US"/>
        </w:rPr>
        <w:t>not industrialize your training code. If you do not industrialize your training code. When</w:t>
      </w:r>
      <w:r>
        <w:rPr>
          <w:lang w:val="en-US"/>
        </w:rPr>
        <w:t xml:space="preserve"> you start the industrialization </w:t>
      </w:r>
      <w:r w:rsidR="00AF1F80" w:rsidRPr="003B7E35">
        <w:rPr>
          <w:lang w:val="en-US"/>
        </w:rPr>
        <w:t xml:space="preserve">phase, </w:t>
      </w:r>
      <w:r>
        <w:rPr>
          <w:lang w:val="en-US"/>
        </w:rPr>
        <w:t>you will need to adapt some code then you</w:t>
      </w:r>
      <w:r w:rsidR="00251750">
        <w:rPr>
          <w:lang w:val="en-US"/>
        </w:rPr>
        <w:t xml:space="preserve"> will</w:t>
      </w:r>
      <w:r>
        <w:rPr>
          <w:lang w:val="en-US"/>
        </w:rPr>
        <w:t xml:space="preserve"> </w:t>
      </w:r>
      <w:r w:rsidR="00251750">
        <w:rPr>
          <w:lang w:val="en-US"/>
        </w:rPr>
        <w:t>have to</w:t>
      </w:r>
      <w:r w:rsidR="007F3426">
        <w:rPr>
          <w:lang w:val="en-US"/>
        </w:rPr>
        <w:t xml:space="preserve"> </w:t>
      </w:r>
      <w:r w:rsidR="00AF1F80" w:rsidRPr="003B7E35">
        <w:rPr>
          <w:lang w:val="en-US"/>
        </w:rPr>
        <w:t xml:space="preserve">retrain the models. </w:t>
      </w:r>
      <w:r>
        <w:rPr>
          <w:lang w:val="en-US"/>
        </w:rPr>
        <w:br/>
      </w:r>
      <w:r w:rsidR="00AF1F80" w:rsidRPr="003B7E35">
        <w:rPr>
          <w:lang w:val="en-US"/>
        </w:rPr>
        <w:t xml:space="preserve">If you </w:t>
      </w:r>
      <w:r w:rsidR="00754BEA">
        <w:rPr>
          <w:lang w:val="en-US"/>
        </w:rPr>
        <w:t>did</w:t>
      </w:r>
      <w:r w:rsidR="00AF1F80" w:rsidRPr="003B7E35">
        <w:rPr>
          <w:lang w:val="en-US"/>
        </w:rPr>
        <w:t xml:space="preserve"> not </w:t>
      </w:r>
      <w:r w:rsidR="00045923" w:rsidRPr="003B7E35">
        <w:rPr>
          <w:lang w:val="en-US"/>
        </w:rPr>
        <w:t>industrialize</w:t>
      </w:r>
      <w:r w:rsidR="00AF1F80" w:rsidRPr="003B7E35">
        <w:rPr>
          <w:lang w:val="en-US"/>
        </w:rPr>
        <w:t xml:space="preserve"> the training code</w:t>
      </w:r>
      <w:r w:rsidR="007F3426">
        <w:rPr>
          <w:lang w:val="en-US"/>
        </w:rPr>
        <w:t xml:space="preserve"> and</w:t>
      </w:r>
      <w:r w:rsidR="00AF1F80" w:rsidRPr="003B7E35">
        <w:rPr>
          <w:lang w:val="en-US"/>
        </w:rPr>
        <w:t xml:space="preserve"> </w:t>
      </w:r>
      <w:r w:rsidR="00045923">
        <w:rPr>
          <w:lang w:val="en-US"/>
        </w:rPr>
        <w:t xml:space="preserve">you are </w:t>
      </w:r>
      <w:r>
        <w:rPr>
          <w:lang w:val="en-US"/>
        </w:rPr>
        <w:t xml:space="preserve">still on </w:t>
      </w:r>
      <w:proofErr w:type="spellStart"/>
      <w:r>
        <w:rPr>
          <w:lang w:val="en-US"/>
        </w:rPr>
        <w:t>Jupyter</w:t>
      </w:r>
      <w:proofErr w:type="spellEnd"/>
      <w:r>
        <w:rPr>
          <w:lang w:val="en-US"/>
        </w:rPr>
        <w:t xml:space="preserve"> </w:t>
      </w:r>
      <w:r w:rsidR="00AF1F80" w:rsidRPr="003B7E35">
        <w:rPr>
          <w:lang w:val="en-US"/>
        </w:rPr>
        <w:t xml:space="preserve">Notebook without </w:t>
      </w:r>
      <w:r w:rsidRPr="003B7E35">
        <w:rPr>
          <w:lang w:val="en-US"/>
        </w:rPr>
        <w:t xml:space="preserve">data </w:t>
      </w:r>
      <w:r w:rsidR="00AF1F80" w:rsidRPr="003B7E35">
        <w:rPr>
          <w:lang w:val="en-US"/>
        </w:rPr>
        <w:t xml:space="preserve">versioning </w:t>
      </w:r>
      <w:r>
        <w:rPr>
          <w:lang w:val="en-US"/>
        </w:rPr>
        <w:t>and code version</w:t>
      </w:r>
      <w:r w:rsidR="00AF1F80" w:rsidRPr="003B7E35">
        <w:rPr>
          <w:lang w:val="en-US"/>
        </w:rPr>
        <w:t xml:space="preserve">. </w:t>
      </w:r>
      <w:r w:rsidR="00045923">
        <w:rPr>
          <w:lang w:val="en-US"/>
        </w:rPr>
        <w:t>You will need</w:t>
      </w:r>
      <w:r w:rsidR="00E0176A">
        <w:rPr>
          <w:lang w:val="en-US"/>
        </w:rPr>
        <w:t xml:space="preserve"> again,</w:t>
      </w:r>
      <w:r w:rsidR="00045923">
        <w:rPr>
          <w:lang w:val="en-US"/>
        </w:rPr>
        <w:t xml:space="preserve"> </w:t>
      </w:r>
      <w:r w:rsidR="00AF1F80" w:rsidRPr="003B7E35">
        <w:rPr>
          <w:lang w:val="en-US"/>
        </w:rPr>
        <w:t>almost the full time of the project to</w:t>
      </w:r>
      <w:r w:rsidR="00045923">
        <w:rPr>
          <w:lang w:val="en-US"/>
        </w:rPr>
        <w:t xml:space="preserve"> </w:t>
      </w:r>
      <w:r w:rsidR="00AF1F80" w:rsidRPr="003B7E35">
        <w:rPr>
          <w:lang w:val="en-US"/>
        </w:rPr>
        <w:t xml:space="preserve">train </w:t>
      </w:r>
      <w:r w:rsidR="00775EC8">
        <w:rPr>
          <w:lang w:val="en-US"/>
        </w:rPr>
        <w:t xml:space="preserve">the </w:t>
      </w:r>
      <w:r w:rsidR="00045923">
        <w:rPr>
          <w:lang w:val="en-US"/>
        </w:rPr>
        <w:t>new models.</w:t>
      </w:r>
    </w:p>
    <w:p w14:paraId="42D2486C" w14:textId="75DCE98E" w:rsidR="00BE5728" w:rsidRPr="003B7E35" w:rsidRDefault="005C1CC0">
      <w:pPr>
        <w:rPr>
          <w:lang w:val="en-US"/>
        </w:rPr>
      </w:pPr>
      <w:r w:rsidRPr="003B7E35">
        <w:rPr>
          <w:lang w:val="en-US"/>
        </w:rPr>
        <w:t xml:space="preserve">So now we </w:t>
      </w:r>
      <w:r w:rsidR="00836F43">
        <w:rPr>
          <w:lang w:val="en-US"/>
        </w:rPr>
        <w:t xml:space="preserve">can </w:t>
      </w:r>
      <w:r w:rsidRPr="003B7E35">
        <w:rPr>
          <w:lang w:val="en-US"/>
        </w:rPr>
        <w:t>serve our pizza to our customers.</w:t>
      </w:r>
    </w:p>
    <w:p w14:paraId="18312038" w14:textId="77777777" w:rsidR="00BE5728" w:rsidRPr="009027DC" w:rsidRDefault="005C1CC0">
      <w:pPr>
        <w:rPr>
          <w:b/>
          <w:bCs/>
          <w:lang w:val="en-US"/>
        </w:rPr>
      </w:pPr>
      <w:r w:rsidRPr="009027DC">
        <w:rPr>
          <w:b/>
          <w:bCs/>
          <w:lang w:val="en-US"/>
        </w:rPr>
        <w:t>Slide 53: Spaghetti</w:t>
      </w:r>
    </w:p>
    <w:p w14:paraId="2FADB4AC" w14:textId="22F427A3" w:rsidR="009E41E2" w:rsidRPr="003B7E35" w:rsidRDefault="005C1CC0">
      <w:pPr>
        <w:rPr>
          <w:lang w:val="en-US"/>
        </w:rPr>
      </w:pPr>
      <w:proofErr w:type="gramStart"/>
      <w:r w:rsidRPr="003B7E35">
        <w:rPr>
          <w:lang w:val="en-US"/>
        </w:rPr>
        <w:t>Actually no</w:t>
      </w:r>
      <w:proofErr w:type="gramEnd"/>
      <w:r w:rsidRPr="003B7E35">
        <w:rPr>
          <w:lang w:val="en-US"/>
        </w:rPr>
        <w:t xml:space="preserve">, we were wrong, it's not a pizza; we served a plate of spaghetti. Code quality, unit testing today </w:t>
      </w:r>
      <w:proofErr w:type="gramStart"/>
      <w:r w:rsidR="00C81964">
        <w:rPr>
          <w:lang w:val="en-US"/>
        </w:rPr>
        <w:t>are</w:t>
      </w:r>
      <w:proofErr w:type="gramEnd"/>
      <w:r w:rsidR="00C81964">
        <w:rPr>
          <w:lang w:val="en-US"/>
        </w:rPr>
        <w:t xml:space="preserve"> </w:t>
      </w:r>
      <w:r w:rsidRPr="003B7E35">
        <w:rPr>
          <w:lang w:val="en-US"/>
        </w:rPr>
        <w:t xml:space="preserve">extremely important for project maintenance. Don't do </w:t>
      </w:r>
      <w:proofErr w:type="gramStart"/>
      <w:r w:rsidRPr="003B7E35">
        <w:rPr>
          <w:lang w:val="en-US"/>
        </w:rPr>
        <w:t>this</w:t>
      </w:r>
      <w:r w:rsidR="00574729">
        <w:rPr>
          <w:lang w:val="en-US"/>
        </w:rPr>
        <w:t>,</w:t>
      </w:r>
      <w:r w:rsidRPr="003B7E35">
        <w:rPr>
          <w:lang w:val="en-US"/>
        </w:rPr>
        <w:t xml:space="preserve"> if</w:t>
      </w:r>
      <w:proofErr w:type="gramEnd"/>
      <w:r w:rsidRPr="003B7E35">
        <w:rPr>
          <w:lang w:val="en-US"/>
        </w:rPr>
        <w:t xml:space="preserve"> you don't want your project to succeed.</w:t>
      </w:r>
    </w:p>
    <w:p w14:paraId="35F90A65" w14:textId="7DF12677" w:rsidR="005C1CC0" w:rsidRPr="003B7E35" w:rsidRDefault="005C1CC0">
      <w:pPr>
        <w:rPr>
          <w:lang w:val="en-US"/>
        </w:rPr>
      </w:pPr>
      <w:r w:rsidRPr="003B7E35">
        <w:rPr>
          <w:lang w:val="en-US"/>
        </w:rPr>
        <w:t xml:space="preserve">For example, on the email classification project, we had a phase of extracting data from a lot of emails which took around 2 weeks of processing time. There were 2 possible choices, wait 2 weeks to validate a code change, or take 20 minutes to perform a unit test. With this example, Data Scientists understood the interest of Unit Tests. Thanks to this, we were able to iterate very quickly and </w:t>
      </w:r>
      <w:r w:rsidR="00574729">
        <w:rPr>
          <w:lang w:val="en-US"/>
        </w:rPr>
        <w:t xml:space="preserve">now, </w:t>
      </w:r>
      <w:r w:rsidRPr="003B7E35">
        <w:rPr>
          <w:lang w:val="en-US"/>
        </w:rPr>
        <w:t>our processing time is less than half a day.</w:t>
      </w:r>
    </w:p>
    <w:p w14:paraId="2E108B5A" w14:textId="77777777" w:rsidR="005C1CC0" w:rsidRPr="003B7E35" w:rsidRDefault="005C1CC0">
      <w:pPr>
        <w:rPr>
          <w:b/>
          <w:bCs/>
          <w:lang w:val="en-US"/>
        </w:rPr>
      </w:pPr>
      <w:r w:rsidRPr="003B7E35">
        <w:rPr>
          <w:b/>
          <w:bCs/>
          <w:lang w:val="en-US"/>
        </w:rPr>
        <w:t>Slide 54: Code without testing</w:t>
      </w:r>
    </w:p>
    <w:p w14:paraId="4BBEBA2F" w14:textId="4A68B935" w:rsidR="00BE5728" w:rsidRPr="003B7E35" w:rsidRDefault="00574729">
      <w:pPr>
        <w:rPr>
          <w:lang w:val="en-US"/>
        </w:rPr>
      </w:pPr>
      <w:r>
        <w:rPr>
          <w:lang w:val="en-US"/>
        </w:rPr>
        <w:t xml:space="preserve">Do you understand this code? </w:t>
      </w:r>
      <w:r w:rsidR="005C1CC0" w:rsidRPr="003B7E35">
        <w:rPr>
          <w:lang w:val="en-US"/>
        </w:rPr>
        <w:t xml:space="preserve">Without unit test, without sample </w:t>
      </w:r>
      <w:r>
        <w:rPr>
          <w:lang w:val="en-US"/>
        </w:rPr>
        <w:t xml:space="preserve">of </w:t>
      </w:r>
      <w:r w:rsidR="005C1CC0" w:rsidRPr="003B7E35">
        <w:rPr>
          <w:lang w:val="en-US"/>
        </w:rPr>
        <w:t>inputs and outputs</w:t>
      </w:r>
      <w:r>
        <w:rPr>
          <w:lang w:val="en-US"/>
        </w:rPr>
        <w:t>.</w:t>
      </w:r>
      <w:r w:rsidR="005C1CC0" w:rsidRPr="003B7E35">
        <w:rPr>
          <w:lang w:val="en-US"/>
        </w:rPr>
        <w:t xml:space="preserve"> I am personally unable to know what this function does.</w:t>
      </w:r>
    </w:p>
    <w:p w14:paraId="6EF989A5" w14:textId="77777777" w:rsidR="009A1B0A" w:rsidRPr="009027DC" w:rsidRDefault="003B1D9B">
      <w:pPr>
        <w:rPr>
          <w:b/>
          <w:bCs/>
          <w:lang w:val="en-US"/>
        </w:rPr>
      </w:pPr>
      <w:r w:rsidRPr="009027DC">
        <w:rPr>
          <w:b/>
          <w:bCs/>
          <w:lang w:val="en-US"/>
        </w:rPr>
        <w:t>Slide 55: Salt</w:t>
      </w:r>
    </w:p>
    <w:p w14:paraId="76226058" w14:textId="77777777" w:rsidR="003B1D9B" w:rsidRPr="003B7E35" w:rsidRDefault="003B1D9B">
      <w:pPr>
        <w:rPr>
          <w:lang w:val="en-US"/>
        </w:rPr>
      </w:pPr>
      <w:r w:rsidRPr="003B7E35">
        <w:rPr>
          <w:lang w:val="en-US"/>
        </w:rPr>
        <w:t>A little pinch of salt on our pizza.</w:t>
      </w:r>
    </w:p>
    <w:p w14:paraId="1FD71545" w14:textId="3A74C353" w:rsidR="00C175A7" w:rsidRPr="003B7E35" w:rsidRDefault="003B1D9B">
      <w:pPr>
        <w:rPr>
          <w:lang w:val="en-US"/>
        </w:rPr>
      </w:pPr>
      <w:r w:rsidRPr="003B7E35">
        <w:rPr>
          <w:lang w:val="en-US"/>
        </w:rPr>
        <w:t xml:space="preserve">If you really want to </w:t>
      </w:r>
      <w:r w:rsidR="00117B89">
        <w:rPr>
          <w:lang w:val="en-US"/>
        </w:rPr>
        <w:t xml:space="preserve">fail your </w:t>
      </w:r>
      <w:r w:rsidRPr="003B7E35">
        <w:rPr>
          <w:lang w:val="en-US"/>
        </w:rPr>
        <w:t xml:space="preserve">project, it might also be a good idea to work on separate GIT. </w:t>
      </w:r>
      <w:r w:rsidR="00117B89" w:rsidRPr="003B7E35">
        <w:rPr>
          <w:lang w:val="en-US"/>
        </w:rPr>
        <w:t>A single GIT</w:t>
      </w:r>
      <w:r w:rsidRPr="003B7E35">
        <w:rPr>
          <w:lang w:val="en-US"/>
        </w:rPr>
        <w:t xml:space="preserve"> is simple and pragmatic, it allows you to work in team mode via </w:t>
      </w:r>
      <w:proofErr w:type="spellStart"/>
      <w:r w:rsidRPr="003B7E35">
        <w:rPr>
          <w:lang w:val="en-US"/>
        </w:rPr>
        <w:t>PullRequest</w:t>
      </w:r>
      <w:proofErr w:type="spellEnd"/>
      <w:r w:rsidRPr="003B7E35">
        <w:rPr>
          <w:lang w:val="en-US"/>
        </w:rPr>
        <w:t xml:space="preserve"> and to focus on production. This minimizes the number of manual actions and thus simplifies automation. </w:t>
      </w:r>
      <w:r w:rsidR="00C81964" w:rsidRPr="003B7E35">
        <w:rPr>
          <w:lang w:val="en-US"/>
        </w:rPr>
        <w:t>So,</w:t>
      </w:r>
      <w:r w:rsidRPr="003B7E35">
        <w:rPr>
          <w:lang w:val="en-US"/>
        </w:rPr>
        <w:t xml:space="preserve"> if you don't want to work as a team and complicate your already complex project, separating the GITs is a good recipe for failure.</w:t>
      </w:r>
    </w:p>
    <w:p w14:paraId="1957B0F1" w14:textId="6B209A74" w:rsidR="003B1D9B" w:rsidRPr="003B7E35" w:rsidRDefault="003B1D9B">
      <w:pPr>
        <w:rPr>
          <w:lang w:val="en-US"/>
        </w:rPr>
      </w:pPr>
      <w:r w:rsidRPr="003B7E35">
        <w:rPr>
          <w:lang w:val="en-US"/>
        </w:rPr>
        <w:t>Separating the GITs is also great for having code mismatches between training and production.</w:t>
      </w:r>
    </w:p>
    <w:p w14:paraId="542BBBDB" w14:textId="77777777" w:rsidR="00775EB9" w:rsidRPr="00996D23" w:rsidRDefault="00775EB9">
      <w:pPr>
        <w:rPr>
          <w:b/>
          <w:bCs/>
          <w:lang w:val="en-US"/>
        </w:rPr>
      </w:pPr>
      <w:r w:rsidRPr="00996D23">
        <w:rPr>
          <w:b/>
          <w:bCs/>
          <w:lang w:val="en-US"/>
        </w:rPr>
        <w:t>Slide 56: Dessert</w:t>
      </w:r>
    </w:p>
    <w:p w14:paraId="2CD2A424" w14:textId="77777777" w:rsidR="00644CD9" w:rsidRPr="003B7E35" w:rsidRDefault="00644CD9">
      <w:pPr>
        <w:rPr>
          <w:lang w:val="en-US"/>
        </w:rPr>
      </w:pPr>
      <w:r w:rsidRPr="003B7E35">
        <w:rPr>
          <w:lang w:val="en-US"/>
        </w:rPr>
        <w:t>Icing on the cake for dessert!</w:t>
      </w:r>
    </w:p>
    <w:p w14:paraId="27EFBBEA" w14:textId="151AF3C8" w:rsidR="00775EB9" w:rsidRPr="003B7E35" w:rsidRDefault="003B1D9B">
      <w:pPr>
        <w:rPr>
          <w:lang w:val="en-US"/>
        </w:rPr>
      </w:pPr>
      <w:r w:rsidRPr="003B7E35">
        <w:rPr>
          <w:lang w:val="en-US"/>
        </w:rPr>
        <w:t>Not monitoring your production</w:t>
      </w:r>
      <w:r w:rsidR="00C81964">
        <w:rPr>
          <w:lang w:val="en-US"/>
        </w:rPr>
        <w:t>.</w:t>
      </w:r>
      <w:r w:rsidRPr="003B7E35">
        <w:rPr>
          <w:lang w:val="en-US"/>
        </w:rPr>
        <w:t xml:space="preserve"> </w:t>
      </w:r>
      <w:r w:rsidR="00C81964">
        <w:rPr>
          <w:lang w:val="en-US"/>
        </w:rPr>
        <w:t>T</w:t>
      </w:r>
      <w:r w:rsidRPr="003B7E35">
        <w:rPr>
          <w:lang w:val="en-US"/>
        </w:rPr>
        <w:t xml:space="preserve">hat's simple, you have a major project, you haven't monitored it. The model starts predicting </w:t>
      </w:r>
      <w:del w:id="192" w:author="CRUCHON Gilles" w:date="2022-10-09T18:02:00Z">
        <w:r w:rsidR="00996D23" w:rsidDel="002E5336">
          <w:rPr>
            <w:lang w:val="en-US"/>
          </w:rPr>
          <w:delText xml:space="preserve">crap </w:delText>
        </w:r>
      </w:del>
      <w:ins w:id="193" w:author="CRUCHON Gilles" w:date="2022-10-09T18:02:00Z">
        <w:r w:rsidR="002E5336">
          <w:rPr>
            <w:lang w:val="en-US"/>
          </w:rPr>
          <w:t>garbage</w:t>
        </w:r>
        <w:r w:rsidR="002E5336">
          <w:rPr>
            <w:lang w:val="en-US"/>
          </w:rPr>
          <w:t xml:space="preserve"> </w:t>
        </w:r>
      </w:ins>
      <w:r w:rsidR="00996D23" w:rsidRPr="003B7E35">
        <w:rPr>
          <w:lang w:val="en-US"/>
        </w:rPr>
        <w:t>and</w:t>
      </w:r>
      <w:r w:rsidRPr="003B7E35">
        <w:rPr>
          <w:lang w:val="en-US"/>
        </w:rPr>
        <w:t xml:space="preserve"> you are unaware of it. </w:t>
      </w:r>
      <w:r w:rsidR="00D2396C" w:rsidRPr="00D2396C">
        <w:rPr>
          <w:lang w:val="en-US"/>
        </w:rPr>
        <w:t xml:space="preserve">You will encounter a major incident that will block your business and </w:t>
      </w:r>
      <w:r w:rsidR="00C81964">
        <w:rPr>
          <w:lang w:val="en-US"/>
        </w:rPr>
        <w:t xml:space="preserve">may </w:t>
      </w:r>
      <w:r w:rsidR="00D2396C" w:rsidRPr="00D2396C">
        <w:rPr>
          <w:lang w:val="en-US"/>
        </w:rPr>
        <w:t>go bankrupt</w:t>
      </w:r>
      <w:r w:rsidR="008816E6">
        <w:rPr>
          <w:lang w:val="en-US"/>
        </w:rPr>
        <w:t>.</w:t>
      </w:r>
    </w:p>
    <w:p w14:paraId="3308DABF" w14:textId="77777777" w:rsidR="00775EB9" w:rsidRPr="003B7E35" w:rsidRDefault="003B1D9B">
      <w:pPr>
        <w:rPr>
          <w:b/>
          <w:bCs/>
          <w:lang w:val="en-US"/>
        </w:rPr>
      </w:pPr>
      <w:r w:rsidRPr="003B7E35">
        <w:rPr>
          <w:b/>
          <w:bCs/>
          <w:lang w:val="en-US"/>
        </w:rPr>
        <w:t>Slide 57: Coffee</w:t>
      </w:r>
    </w:p>
    <w:p w14:paraId="75BCA9F3" w14:textId="77777777" w:rsidR="00644CD9" w:rsidRPr="003B7E35" w:rsidRDefault="003B1D9B">
      <w:pPr>
        <w:rPr>
          <w:lang w:val="en-US"/>
        </w:rPr>
      </w:pPr>
      <w:r w:rsidRPr="003B7E35">
        <w:rPr>
          <w:lang w:val="en-US"/>
        </w:rPr>
        <w:t>Small coffee</w:t>
      </w:r>
    </w:p>
    <w:p w14:paraId="61D0C3F0" w14:textId="4011C78B" w:rsidR="00807681" w:rsidRPr="003B7E35" w:rsidRDefault="003B1D9B">
      <w:pPr>
        <w:rPr>
          <w:lang w:val="en-US"/>
        </w:rPr>
      </w:pPr>
      <w:r w:rsidRPr="003B7E35">
        <w:rPr>
          <w:lang w:val="en-US"/>
        </w:rPr>
        <w:t xml:space="preserve">It may be a good idea to focus only on statistics. Statistics are a good indicator. However, </w:t>
      </w:r>
      <w:r w:rsidR="00C81964">
        <w:rPr>
          <w:lang w:val="en-US"/>
        </w:rPr>
        <w:t>by</w:t>
      </w:r>
      <w:r w:rsidRPr="003B7E35">
        <w:rPr>
          <w:lang w:val="en-US"/>
        </w:rPr>
        <w:t xml:space="preserve"> experience</w:t>
      </w:r>
      <w:r w:rsidR="00C81964">
        <w:rPr>
          <w:lang w:val="en-US"/>
        </w:rPr>
        <w:t>,</w:t>
      </w:r>
      <w:r w:rsidRPr="003B7E35">
        <w:rPr>
          <w:lang w:val="en-US"/>
        </w:rPr>
        <w:t xml:space="preserve"> there is nothing better than visualiz</w:t>
      </w:r>
      <w:r w:rsidR="008816E6">
        <w:rPr>
          <w:lang w:val="en-US"/>
        </w:rPr>
        <w:t>ing</w:t>
      </w:r>
      <w:r w:rsidRPr="003B7E35">
        <w:rPr>
          <w:lang w:val="en-US"/>
        </w:rPr>
        <w:t xml:space="preserve"> the data. With the data, we see exactly what happen in a complex pipeline. When there is a problem, you always </w:t>
      </w:r>
      <w:r w:rsidR="003E4211" w:rsidRPr="003B7E35">
        <w:rPr>
          <w:lang w:val="en-US"/>
        </w:rPr>
        <w:t>must</w:t>
      </w:r>
      <w:r w:rsidRPr="003B7E35">
        <w:rPr>
          <w:lang w:val="en-US"/>
        </w:rPr>
        <w:t xml:space="preserve"> go back to the heart of the problem: </w:t>
      </w:r>
      <w:r w:rsidR="008816E6">
        <w:rPr>
          <w:lang w:val="en-US"/>
        </w:rPr>
        <w:t xml:space="preserve">The </w:t>
      </w:r>
      <w:r w:rsidRPr="003B7E35">
        <w:rPr>
          <w:lang w:val="en-US"/>
        </w:rPr>
        <w:t>data.</w:t>
      </w:r>
    </w:p>
    <w:p w14:paraId="20F9C759" w14:textId="77777777" w:rsidR="00807681" w:rsidRPr="003B7E35" w:rsidRDefault="003B1D9B">
      <w:pPr>
        <w:rPr>
          <w:b/>
          <w:bCs/>
          <w:lang w:val="en-US"/>
        </w:rPr>
      </w:pPr>
      <w:r w:rsidRPr="003B7E35">
        <w:rPr>
          <w:b/>
          <w:bCs/>
          <w:lang w:val="en-US"/>
        </w:rPr>
        <w:t>Slide 58 Addition</w:t>
      </w:r>
    </w:p>
    <w:p w14:paraId="29617029" w14:textId="1573B3A6" w:rsidR="00E34514" w:rsidRPr="003B7E35" w:rsidRDefault="00C81964">
      <w:pPr>
        <w:rPr>
          <w:lang w:val="en-US"/>
        </w:rPr>
      </w:pPr>
      <w:r>
        <w:rPr>
          <w:lang w:val="en-US"/>
        </w:rPr>
        <w:lastRenderedPageBreak/>
        <w:t>T</w:t>
      </w:r>
      <w:ins w:id="194" w:author="CRUCHON Gilles" w:date="2022-10-09T18:02:00Z">
        <w:r w:rsidR="002E5336">
          <w:rPr>
            <w:lang w:val="en-US"/>
          </w:rPr>
          <w:t xml:space="preserve">ime to pay </w:t>
        </w:r>
      </w:ins>
      <w:ins w:id="195" w:author="CRUCHON Gilles" w:date="2022-10-09T18:03:00Z">
        <w:r w:rsidR="002E5336">
          <w:rPr>
            <w:lang w:val="en-US"/>
          </w:rPr>
          <w:t>t</w:t>
        </w:r>
      </w:ins>
      <w:r w:rsidR="00073214" w:rsidRPr="003B7E35">
        <w:rPr>
          <w:lang w:val="en-US"/>
        </w:rPr>
        <w:t xml:space="preserve">he </w:t>
      </w:r>
      <w:r w:rsidR="00CA3FE6">
        <w:rPr>
          <w:lang w:val="en-US"/>
        </w:rPr>
        <w:t>bill!</w:t>
      </w:r>
    </w:p>
    <w:p w14:paraId="1A188BAB" w14:textId="63C72626" w:rsidR="00FF1B8D" w:rsidRPr="003B7E35" w:rsidRDefault="003B1D9B">
      <w:pPr>
        <w:rPr>
          <w:lang w:val="en-US"/>
        </w:rPr>
      </w:pPr>
      <w:r w:rsidRPr="003B7E35">
        <w:rPr>
          <w:lang w:val="en-US"/>
        </w:rPr>
        <w:t xml:space="preserve">You don't have to wait for someone to come to </w:t>
      </w:r>
      <w:r w:rsidR="007C31FC">
        <w:rPr>
          <w:lang w:val="en-US"/>
        </w:rPr>
        <w:t>you</w:t>
      </w:r>
      <w:r w:rsidRPr="003B7E35">
        <w:rPr>
          <w:lang w:val="en-US"/>
        </w:rPr>
        <w:t xml:space="preserve"> to start paying attention if the project is too expensive. The planet has limited resources, so </w:t>
      </w:r>
      <w:r w:rsidR="000E073E">
        <w:rPr>
          <w:lang w:val="en-US"/>
        </w:rPr>
        <w:t xml:space="preserve">please, </w:t>
      </w:r>
      <w:r w:rsidR="0041265C">
        <w:rPr>
          <w:lang w:val="en-US"/>
        </w:rPr>
        <w:t xml:space="preserve">you should always </w:t>
      </w:r>
      <w:r w:rsidRPr="003B7E35">
        <w:rPr>
          <w:lang w:val="en-US"/>
        </w:rPr>
        <w:t>think about consuming as few resources as possible.</w:t>
      </w:r>
    </w:p>
    <w:p w14:paraId="3AB2F07E" w14:textId="14824B53" w:rsidR="003B1D9B" w:rsidRPr="003B7E35" w:rsidRDefault="003B1D9B">
      <w:pPr>
        <w:rPr>
          <w:lang w:val="en-US"/>
        </w:rPr>
      </w:pPr>
      <w:r w:rsidRPr="003B7E35">
        <w:rPr>
          <w:lang w:val="en-US"/>
        </w:rPr>
        <w:t xml:space="preserve">If your project is too expensive, it </w:t>
      </w:r>
      <w:r w:rsidR="0041265C">
        <w:rPr>
          <w:lang w:val="en-US"/>
        </w:rPr>
        <w:t>may be stopped</w:t>
      </w:r>
      <w:r w:rsidRPr="003B7E35">
        <w:rPr>
          <w:lang w:val="en-US"/>
        </w:rPr>
        <w:t>.</w:t>
      </w:r>
    </w:p>
    <w:p w14:paraId="7DC0F5A6" w14:textId="77777777" w:rsidR="001B6C09" w:rsidRPr="003B7E35" w:rsidRDefault="00FD2FCC">
      <w:pPr>
        <w:rPr>
          <w:b/>
          <w:bCs/>
          <w:lang w:val="en-US"/>
        </w:rPr>
      </w:pPr>
      <w:r w:rsidRPr="003B7E35">
        <w:rPr>
          <w:b/>
          <w:bCs/>
          <w:lang w:val="en-US"/>
        </w:rPr>
        <w:t>Slide 59: Contents 4th part</w:t>
      </w:r>
    </w:p>
    <w:p w14:paraId="6E9CE660" w14:textId="607426EF" w:rsidR="00FD2FCC" w:rsidRPr="003B7E35" w:rsidRDefault="00DF0BE4" w:rsidP="00DF0BE4">
      <w:pPr>
        <w:rPr>
          <w:lang w:val="en-US"/>
        </w:rPr>
      </w:pPr>
      <w:r w:rsidRPr="003B7E35">
        <w:rPr>
          <w:lang w:val="en-US"/>
        </w:rPr>
        <w:t xml:space="preserve">With these experiences, we have </w:t>
      </w:r>
      <w:r w:rsidR="00A37D1E" w:rsidRPr="003B7E35">
        <w:rPr>
          <w:lang w:val="en-US"/>
        </w:rPr>
        <w:t>learn</w:t>
      </w:r>
      <w:ins w:id="196" w:author="CRUCHON Gilles" w:date="2022-10-09T18:03:00Z">
        <w:r w:rsidR="00455132">
          <w:rPr>
            <w:lang w:val="en-US"/>
          </w:rPr>
          <w:t>t</w:t>
        </w:r>
      </w:ins>
      <w:del w:id="197" w:author="CRUCHON Gilles" w:date="2022-10-09T18:03:00Z">
        <w:r w:rsidR="00A37D1E" w:rsidRPr="003B7E35" w:rsidDel="00455132">
          <w:rPr>
            <w:lang w:val="en-US"/>
          </w:rPr>
          <w:delText>ed</w:delText>
        </w:r>
      </w:del>
      <w:r w:rsidR="00A37D1E" w:rsidRPr="003B7E35">
        <w:rPr>
          <w:lang w:val="en-US"/>
        </w:rPr>
        <w:t>.</w:t>
      </w:r>
      <w:r w:rsidR="00A37D1E">
        <w:rPr>
          <w:lang w:val="en-US"/>
        </w:rPr>
        <w:t xml:space="preserve"> We can try to</w:t>
      </w:r>
      <w:r w:rsidRPr="003B7E35">
        <w:rPr>
          <w:lang w:val="en-US"/>
        </w:rPr>
        <w:t xml:space="preserve"> </w:t>
      </w:r>
      <w:del w:id="198" w:author="CRUCHON Gilles" w:date="2022-10-09T18:04:00Z">
        <w:r w:rsidRPr="003B7E35" w:rsidDel="00455132">
          <w:rPr>
            <w:lang w:val="en-US"/>
          </w:rPr>
          <w:delText>put all</w:delText>
        </w:r>
      </w:del>
      <w:ins w:id="199" w:author="CRUCHON Gilles" w:date="2022-10-09T18:04:00Z">
        <w:r w:rsidR="00455132">
          <w:rPr>
            <w:lang w:val="en-US"/>
          </w:rPr>
          <w:t>maximize our</w:t>
        </w:r>
      </w:ins>
      <w:r w:rsidRPr="003B7E35">
        <w:rPr>
          <w:lang w:val="en-US"/>
        </w:rPr>
        <w:t xml:space="preserve"> </w:t>
      </w:r>
      <w:del w:id="200" w:author="CRUCHON Gilles" w:date="2022-10-09T18:04:00Z">
        <w:r w:rsidRPr="003B7E35" w:rsidDel="00455132">
          <w:rPr>
            <w:lang w:val="en-US"/>
          </w:rPr>
          <w:delText xml:space="preserve">the </w:delText>
        </w:r>
      </w:del>
      <w:r w:rsidRPr="003B7E35">
        <w:rPr>
          <w:lang w:val="en-US"/>
        </w:rPr>
        <w:t>chances of success</w:t>
      </w:r>
      <w:del w:id="201" w:author="CRUCHON Gilles" w:date="2022-10-09T18:04:00Z">
        <w:r w:rsidRPr="003B7E35" w:rsidDel="00455132">
          <w:rPr>
            <w:lang w:val="en-US"/>
          </w:rPr>
          <w:delText xml:space="preserve"> on our side</w:delText>
        </w:r>
      </w:del>
      <w:r w:rsidRPr="003B7E35">
        <w:rPr>
          <w:lang w:val="en-US"/>
        </w:rPr>
        <w:t>.</w:t>
      </w:r>
    </w:p>
    <w:p w14:paraId="143EE17F" w14:textId="77777777" w:rsidR="001B6C09" w:rsidRPr="003B7E35" w:rsidRDefault="00DF0BE4">
      <w:pPr>
        <w:rPr>
          <w:b/>
          <w:bCs/>
          <w:lang w:val="en-US"/>
        </w:rPr>
      </w:pPr>
      <w:r w:rsidRPr="003B7E35">
        <w:rPr>
          <w:b/>
          <w:bCs/>
          <w:lang w:val="en-US"/>
        </w:rPr>
        <w:t>Slide 60: Experimentation</w:t>
      </w:r>
    </w:p>
    <w:p w14:paraId="4B5D78E9" w14:textId="2FBC5573" w:rsidR="00D15475" w:rsidRPr="003B7E35" w:rsidRDefault="00DF0BE4">
      <w:pPr>
        <w:rPr>
          <w:lang w:val="en-US"/>
        </w:rPr>
      </w:pPr>
      <w:r w:rsidRPr="003B7E35">
        <w:rPr>
          <w:lang w:val="en-US"/>
        </w:rPr>
        <w:t xml:space="preserve">We will start from the exploration phase. What is important from the beginning in the organization of the project is to make all the actors work together </w:t>
      </w:r>
      <w:del w:id="202" w:author="CRUCHON Gilles" w:date="2022-10-09T18:04:00Z">
        <w:r w:rsidRPr="003B7E35" w:rsidDel="00455132">
          <w:rPr>
            <w:lang w:val="en-US"/>
          </w:rPr>
          <w:delText xml:space="preserve">with </w:delText>
        </w:r>
      </w:del>
      <w:ins w:id="203" w:author="CRUCHON Gilles" w:date="2022-10-09T18:04:00Z">
        <w:r w:rsidR="00455132">
          <w:rPr>
            <w:lang w:val="en-US"/>
          </w:rPr>
          <w:t>toward</w:t>
        </w:r>
        <w:r w:rsidR="00455132" w:rsidRPr="003B7E35">
          <w:rPr>
            <w:lang w:val="en-US"/>
          </w:rPr>
          <w:t xml:space="preserve"> </w:t>
        </w:r>
      </w:ins>
      <w:r w:rsidRPr="003B7E35">
        <w:rPr>
          <w:lang w:val="en-US"/>
        </w:rPr>
        <w:t xml:space="preserve">a single objective: </w:t>
      </w:r>
      <w:ins w:id="204" w:author="CRUCHON Gilles" w:date="2022-10-09T18:04:00Z">
        <w:r w:rsidR="00455132">
          <w:rPr>
            <w:lang w:val="en-US"/>
          </w:rPr>
          <w:t xml:space="preserve">make </w:t>
        </w:r>
      </w:ins>
      <w:ins w:id="205" w:author="CRUCHON Gilles" w:date="2022-10-09T18:05:00Z">
        <w:r w:rsidR="00455132">
          <w:rPr>
            <w:lang w:val="en-US"/>
          </w:rPr>
          <w:t>the project</w:t>
        </w:r>
      </w:ins>
      <w:ins w:id="206" w:author="CRUCHON Gilles" w:date="2022-10-09T18:04:00Z">
        <w:r w:rsidR="00455132">
          <w:rPr>
            <w:lang w:val="en-US"/>
          </w:rPr>
          <w:t xml:space="preserve"> </w:t>
        </w:r>
      </w:ins>
      <w:del w:id="207" w:author="CRUCHON Gilles" w:date="2022-10-09T18:05:00Z">
        <w:r w:rsidR="00746B4E" w:rsidDel="00455132">
          <w:rPr>
            <w:lang w:val="en-US"/>
          </w:rPr>
          <w:delText>project</w:delText>
        </w:r>
        <w:r w:rsidRPr="003B7E35" w:rsidDel="00455132">
          <w:rPr>
            <w:lang w:val="en-US"/>
          </w:rPr>
          <w:delText xml:space="preserve"> </w:delText>
        </w:r>
      </w:del>
      <w:r w:rsidRPr="003B7E35">
        <w:rPr>
          <w:lang w:val="en-US"/>
        </w:rPr>
        <w:t>work</w:t>
      </w:r>
      <w:del w:id="208" w:author="CRUCHON Gilles" w:date="2022-10-09T18:05:00Z">
        <w:r w:rsidRPr="003B7E35" w:rsidDel="00455132">
          <w:rPr>
            <w:lang w:val="en-US"/>
          </w:rPr>
          <w:delText>s</w:delText>
        </w:r>
      </w:del>
      <w:r w:rsidRPr="003B7E35">
        <w:rPr>
          <w:lang w:val="en-US"/>
        </w:rPr>
        <w:t xml:space="preserve"> in production.</w:t>
      </w:r>
    </w:p>
    <w:p w14:paraId="5BF47030" w14:textId="0F1DBB52" w:rsidR="001B6C09" w:rsidRPr="003B7E35" w:rsidRDefault="00455132">
      <w:pPr>
        <w:rPr>
          <w:lang w:val="en-US"/>
        </w:rPr>
      </w:pPr>
      <w:ins w:id="209" w:author="CRUCHON Gilles" w:date="2022-10-09T18:05:00Z">
        <w:r>
          <w:rPr>
            <w:lang w:val="en-US"/>
          </w:rPr>
          <w:t xml:space="preserve">Focus on </w:t>
        </w:r>
      </w:ins>
      <w:ins w:id="210" w:author="CRUCHON Gilles" w:date="2022-10-09T18:06:00Z">
        <w:r w:rsidR="004057BD">
          <w:rPr>
            <w:lang w:val="en-US"/>
          </w:rPr>
          <w:t>h</w:t>
        </w:r>
      </w:ins>
      <w:del w:id="211" w:author="CRUCHON Gilles" w:date="2022-10-09T18:06:00Z">
        <w:r w:rsidR="00DF0BE4" w:rsidRPr="003B7E35" w:rsidDel="004057BD">
          <w:rPr>
            <w:lang w:val="en-US"/>
          </w:rPr>
          <w:delText>H</w:delText>
        </w:r>
      </w:del>
      <w:r w:rsidR="00DF0BE4" w:rsidRPr="003B7E35">
        <w:rPr>
          <w:lang w:val="en-US"/>
        </w:rPr>
        <w:t>uman</w:t>
      </w:r>
      <w:ins w:id="212" w:author="CRUCHON Gilles" w:date="2022-10-09T18:05:00Z">
        <w:r>
          <w:rPr>
            <w:lang w:val="en-US"/>
          </w:rPr>
          <w:t>s</w:t>
        </w:r>
      </w:ins>
      <w:del w:id="213" w:author="CRUCHON Gilles" w:date="2022-10-09T18:05:00Z">
        <w:r w:rsidR="00DF0BE4" w:rsidRPr="003B7E35" w:rsidDel="00455132">
          <w:rPr>
            <w:lang w:val="en-US"/>
          </w:rPr>
          <w:delText>ly</w:delText>
        </w:r>
      </w:del>
      <w:r w:rsidR="00DF0BE4" w:rsidRPr="003B7E35">
        <w:rPr>
          <w:lang w:val="en-US"/>
        </w:rPr>
        <w:t xml:space="preserve">, </w:t>
      </w:r>
      <w:ins w:id="214" w:author="CRUCHON Gilles" w:date="2022-10-09T18:06:00Z">
        <w:r w:rsidR="004057BD">
          <w:rPr>
            <w:lang w:val="en-US"/>
          </w:rPr>
          <w:t xml:space="preserve">make sure everyone </w:t>
        </w:r>
      </w:ins>
      <w:proofErr w:type="gramStart"/>
      <w:ins w:id="215" w:author="CRUCHON Gilles" w:date="2022-10-09T18:07:00Z">
        <w:r w:rsidR="004057BD">
          <w:rPr>
            <w:lang w:val="en-US"/>
          </w:rPr>
          <w:t>share</w:t>
        </w:r>
        <w:proofErr w:type="gramEnd"/>
        <w:r w:rsidR="004057BD">
          <w:rPr>
            <w:lang w:val="en-US"/>
          </w:rPr>
          <w:t xml:space="preserve"> their own problems, make your everyone </w:t>
        </w:r>
      </w:ins>
      <w:del w:id="216" w:author="CRUCHON Gilles" w:date="2022-10-09T18:06:00Z">
        <w:r w:rsidR="00DF0BE4" w:rsidRPr="003B7E35" w:rsidDel="004057BD">
          <w:rPr>
            <w:lang w:val="en-US"/>
          </w:rPr>
          <w:delText xml:space="preserve">to </w:delText>
        </w:r>
      </w:del>
      <w:r w:rsidR="00DF0BE4" w:rsidRPr="003B7E35">
        <w:rPr>
          <w:lang w:val="en-US"/>
        </w:rPr>
        <w:t>understand</w:t>
      </w:r>
      <w:ins w:id="217" w:author="CRUCHON Gilles" w:date="2022-10-09T18:06:00Z">
        <w:r w:rsidR="004057BD">
          <w:rPr>
            <w:lang w:val="en-US"/>
          </w:rPr>
          <w:t>s</w:t>
        </w:r>
      </w:ins>
      <w:r w:rsidR="00DF0BE4" w:rsidRPr="003B7E35">
        <w:rPr>
          <w:lang w:val="en-US"/>
        </w:rPr>
        <w:t xml:space="preserve"> </w:t>
      </w:r>
      <w:del w:id="218" w:author="CRUCHON Gilles" w:date="2022-10-09T18:06:00Z">
        <w:r w:rsidR="00DF0BE4" w:rsidRPr="003B7E35" w:rsidDel="004057BD">
          <w:rPr>
            <w:lang w:val="en-US"/>
          </w:rPr>
          <w:delText xml:space="preserve">that </w:delText>
        </w:r>
      </w:del>
      <w:r w:rsidR="00DF0BE4" w:rsidRPr="003B7E35">
        <w:rPr>
          <w:lang w:val="en-US"/>
        </w:rPr>
        <w:t xml:space="preserve">the problems of </w:t>
      </w:r>
      <w:del w:id="219" w:author="CRUCHON Gilles" w:date="2022-10-09T18:07:00Z">
        <w:r w:rsidR="00DF0BE4" w:rsidRPr="003B7E35" w:rsidDel="004057BD">
          <w:rPr>
            <w:lang w:val="en-US"/>
          </w:rPr>
          <w:delText xml:space="preserve">some </w:delText>
        </w:r>
      </w:del>
      <w:ins w:id="220" w:author="CRUCHON Gilles" w:date="2022-10-09T18:07:00Z">
        <w:r w:rsidR="004057BD">
          <w:rPr>
            <w:lang w:val="en-US"/>
          </w:rPr>
          <w:t xml:space="preserve">others, make sure everyone is working together on their </w:t>
        </w:r>
      </w:ins>
      <w:ins w:id="221" w:author="CRUCHON Gilles" w:date="2022-10-09T18:08:00Z">
        <w:r w:rsidR="004057BD">
          <w:rPr>
            <w:lang w:val="en-US"/>
          </w:rPr>
          <w:t>resolution</w:t>
        </w:r>
      </w:ins>
      <w:del w:id="222" w:author="CRUCHON Gilles" w:date="2022-10-09T18:08:00Z">
        <w:r w:rsidR="00DF0BE4" w:rsidRPr="003B7E35" w:rsidDel="004057BD">
          <w:rPr>
            <w:lang w:val="en-US"/>
          </w:rPr>
          <w:delText>are the problems of others</w:delText>
        </w:r>
      </w:del>
      <w:r w:rsidR="00DF0BE4" w:rsidRPr="003B7E35">
        <w:rPr>
          <w:lang w:val="en-US"/>
        </w:rPr>
        <w:t>. This is really the heart of the success of a projec</w:t>
      </w:r>
      <w:r w:rsidR="00050845">
        <w:rPr>
          <w:lang w:val="en-US"/>
        </w:rPr>
        <w:t>t</w:t>
      </w:r>
      <w:r w:rsidR="00DF0BE4" w:rsidRPr="003B7E35">
        <w:rPr>
          <w:lang w:val="en-US"/>
        </w:rPr>
        <w:t>. This is also why the title of th</w:t>
      </w:r>
      <w:r w:rsidR="00AE52BA">
        <w:rPr>
          <w:lang w:val="en-US"/>
        </w:rPr>
        <w:t>is</w:t>
      </w:r>
      <w:r w:rsidR="00DF0BE4" w:rsidRPr="003B7E35">
        <w:rPr>
          <w:lang w:val="en-US"/>
        </w:rPr>
        <w:t xml:space="preserve"> presentation is called MLOPS is a human adventure, it is really a culture of sharing associated with the fact of trusting each other</w:t>
      </w:r>
      <w:r w:rsidR="00050845">
        <w:rPr>
          <w:lang w:val="en-US"/>
        </w:rPr>
        <w:t>.</w:t>
      </w:r>
    </w:p>
    <w:p w14:paraId="4B80D0B5" w14:textId="5E529E8B" w:rsidR="00C312AE" w:rsidRPr="003B7E35" w:rsidRDefault="00050845">
      <w:pPr>
        <w:rPr>
          <w:lang w:val="en-US"/>
        </w:rPr>
      </w:pPr>
      <w:r>
        <w:rPr>
          <w:lang w:val="en-US"/>
        </w:rPr>
        <w:t>In this</w:t>
      </w:r>
      <w:r w:rsidR="00DF0BE4" w:rsidRPr="003B7E35">
        <w:rPr>
          <w:lang w:val="en-US"/>
        </w:rPr>
        <w:t xml:space="preserve"> exploration phase</w:t>
      </w:r>
      <w:r>
        <w:rPr>
          <w:lang w:val="en-US"/>
        </w:rPr>
        <w:t>,</w:t>
      </w:r>
      <w:r w:rsidR="00DF0BE4" w:rsidRPr="003B7E35">
        <w:rPr>
          <w:lang w:val="en-US"/>
        </w:rPr>
        <w:t xml:space="preserve"> will make it possible to estimate whether the project is feasible</w:t>
      </w:r>
      <w:r w:rsidR="00E80BE5">
        <w:rPr>
          <w:lang w:val="en-US"/>
        </w:rPr>
        <w:t xml:space="preserve"> or not</w:t>
      </w:r>
      <w:r w:rsidR="00DF0BE4" w:rsidRPr="003B7E35">
        <w:rPr>
          <w:lang w:val="en-US"/>
        </w:rPr>
        <w:t>.</w:t>
      </w:r>
    </w:p>
    <w:p w14:paraId="27D37F7B" w14:textId="77777777" w:rsidR="00641E29" w:rsidRPr="004447B4" w:rsidRDefault="00641E29">
      <w:pPr>
        <w:rPr>
          <w:b/>
          <w:bCs/>
          <w:lang w:val="en-US"/>
        </w:rPr>
      </w:pPr>
      <w:r w:rsidRPr="004447B4">
        <w:rPr>
          <w:b/>
          <w:bCs/>
          <w:lang w:val="en-US"/>
        </w:rPr>
        <w:t>Slide 61: Experiment Set up</w:t>
      </w:r>
    </w:p>
    <w:p w14:paraId="77CE4F59" w14:textId="1E3DFD5C" w:rsidR="00641E29" w:rsidRPr="003B7E35" w:rsidRDefault="00641E29">
      <w:pPr>
        <w:rPr>
          <w:lang w:val="en-US"/>
        </w:rPr>
      </w:pPr>
      <w:r w:rsidRPr="003B7E35">
        <w:rPr>
          <w:lang w:val="en-US"/>
        </w:rPr>
        <w:t xml:space="preserve">At AXA France we work on AI issues directly </w:t>
      </w:r>
      <w:r w:rsidR="004447B4">
        <w:rPr>
          <w:lang w:val="en-US"/>
        </w:rPr>
        <w:t xml:space="preserve">on production </w:t>
      </w:r>
      <w:r w:rsidRPr="003B7E35">
        <w:rPr>
          <w:lang w:val="en-US"/>
        </w:rPr>
        <w:t xml:space="preserve">with production data. To secure this, we will ask Khalid our Ops to deploy </w:t>
      </w:r>
      <w:r w:rsidR="008167DB" w:rsidRPr="003B7E35">
        <w:rPr>
          <w:lang w:val="en-US"/>
        </w:rPr>
        <w:t>a</w:t>
      </w:r>
      <w:r w:rsidRPr="003B7E35">
        <w:rPr>
          <w:lang w:val="en-US"/>
        </w:rPr>
        <w:t xml:space="preserve"> development environment</w:t>
      </w:r>
      <w:r w:rsidR="006D7E49">
        <w:rPr>
          <w:lang w:val="en-US"/>
        </w:rPr>
        <w:t xml:space="preserve"> on production</w:t>
      </w:r>
      <w:r w:rsidR="004A4BB1">
        <w:rPr>
          <w:lang w:val="en-US"/>
        </w:rPr>
        <w:t xml:space="preserve"> network</w:t>
      </w:r>
      <w:r w:rsidRPr="003B7E35">
        <w:rPr>
          <w:lang w:val="en-US"/>
        </w:rPr>
        <w:t xml:space="preserve">. Only few people will have access to this environment on </w:t>
      </w:r>
      <w:proofErr w:type="spellStart"/>
      <w:r w:rsidRPr="003B7E35">
        <w:rPr>
          <w:lang w:val="en-US"/>
        </w:rPr>
        <w:t>AzureML</w:t>
      </w:r>
      <w:proofErr w:type="spellEnd"/>
      <w:r w:rsidRPr="003B7E35">
        <w:rPr>
          <w:lang w:val="en-US"/>
        </w:rPr>
        <w:t>.</w:t>
      </w:r>
    </w:p>
    <w:p w14:paraId="40C6F5FA" w14:textId="77777777" w:rsidR="00F5384E" w:rsidRPr="003B7E35" w:rsidRDefault="00DF0BE4">
      <w:pPr>
        <w:rPr>
          <w:b/>
          <w:bCs/>
          <w:lang w:val="en-US"/>
        </w:rPr>
      </w:pPr>
      <w:r w:rsidRPr="003B7E35">
        <w:rPr>
          <w:b/>
          <w:bCs/>
          <w:lang w:val="en-US"/>
        </w:rPr>
        <w:t>Slide 62: Elisabeth and Hicham experiment</w:t>
      </w:r>
    </w:p>
    <w:p w14:paraId="2BD76059" w14:textId="00D8AF83" w:rsidR="00F5384E" w:rsidRPr="003B7E35" w:rsidRDefault="009029CE">
      <w:pPr>
        <w:rPr>
          <w:lang w:val="en-US"/>
        </w:rPr>
      </w:pPr>
      <w:r w:rsidRPr="003B7E35">
        <w:rPr>
          <w:lang w:val="en-US"/>
        </w:rPr>
        <w:t xml:space="preserve">From the beginning Elisabeth and Hicham will work together from GIT and a </w:t>
      </w:r>
      <w:proofErr w:type="spellStart"/>
      <w:r w:rsidRPr="003B7E35">
        <w:rPr>
          <w:lang w:val="en-US"/>
        </w:rPr>
        <w:t>DataLake</w:t>
      </w:r>
      <w:proofErr w:type="spellEnd"/>
      <w:r w:rsidRPr="003B7E35">
        <w:rPr>
          <w:lang w:val="en-US"/>
        </w:rPr>
        <w:t>. It will mainly be Elisabeth who will be active on the first phase but accompanied by Hicham who knows production</w:t>
      </w:r>
      <w:r w:rsidR="00F14EB6">
        <w:rPr>
          <w:lang w:val="en-US"/>
        </w:rPr>
        <w:t xml:space="preserve"> difficulties</w:t>
      </w:r>
      <w:r w:rsidRPr="003B7E35">
        <w:rPr>
          <w:lang w:val="en-US"/>
        </w:rPr>
        <w:t>.</w:t>
      </w:r>
    </w:p>
    <w:p w14:paraId="0097F8B9" w14:textId="77777777" w:rsidR="00E34514" w:rsidRPr="003B7E35" w:rsidRDefault="00DF0BE4">
      <w:pPr>
        <w:rPr>
          <w:b/>
          <w:bCs/>
          <w:lang w:val="en-US"/>
        </w:rPr>
      </w:pPr>
      <w:r w:rsidRPr="003B7E35">
        <w:rPr>
          <w:b/>
          <w:bCs/>
          <w:lang w:val="en-US"/>
        </w:rPr>
        <w:t>Slide 63: Experiment Annotation</w:t>
      </w:r>
    </w:p>
    <w:p w14:paraId="612D8222" w14:textId="17C215FF" w:rsidR="00871EED" w:rsidRPr="003B7E35" w:rsidRDefault="009029CE">
      <w:pPr>
        <w:rPr>
          <w:lang w:val="en-US"/>
        </w:rPr>
      </w:pPr>
      <w:r w:rsidRPr="003B7E35">
        <w:rPr>
          <w:lang w:val="en-US"/>
        </w:rPr>
        <w:t>Quite quickly we will have to start</w:t>
      </w:r>
      <w:r w:rsidR="00AD7EB4">
        <w:rPr>
          <w:lang w:val="en-US"/>
        </w:rPr>
        <w:t xml:space="preserve"> a</w:t>
      </w:r>
      <w:r w:rsidRPr="003B7E35">
        <w:rPr>
          <w:lang w:val="en-US"/>
        </w:rPr>
        <w:t xml:space="preserve"> </w:t>
      </w:r>
      <w:r w:rsidR="00322C37">
        <w:rPr>
          <w:lang w:val="en-US"/>
        </w:rPr>
        <w:t>labelling</w:t>
      </w:r>
      <w:r w:rsidRPr="003B7E35">
        <w:rPr>
          <w:lang w:val="en-US"/>
        </w:rPr>
        <w:t xml:space="preserve"> </w:t>
      </w:r>
      <w:r w:rsidR="00AD7EB4" w:rsidRPr="003B7E35">
        <w:rPr>
          <w:lang w:val="en-US"/>
        </w:rPr>
        <w:t>phase</w:t>
      </w:r>
      <w:r w:rsidRPr="003B7E35">
        <w:rPr>
          <w:lang w:val="en-US"/>
        </w:rPr>
        <w:t>. We're going to find Lilian</w:t>
      </w:r>
      <w:r w:rsidR="0089571C">
        <w:rPr>
          <w:lang w:val="en-US"/>
        </w:rPr>
        <w:t xml:space="preserve"> again</w:t>
      </w:r>
      <w:r w:rsidRPr="003B7E35">
        <w:rPr>
          <w:lang w:val="en-US"/>
        </w:rPr>
        <w:t xml:space="preserve">. It is very important to work in collaboration with the team that is going to </w:t>
      </w:r>
      <w:r w:rsidR="00C913CC">
        <w:rPr>
          <w:lang w:val="en-US"/>
        </w:rPr>
        <w:t>label</w:t>
      </w:r>
      <w:r w:rsidRPr="003B7E35">
        <w:rPr>
          <w:lang w:val="en-US"/>
        </w:rPr>
        <w:t xml:space="preserve"> the data. </w:t>
      </w:r>
      <w:r w:rsidR="00C913CC" w:rsidRPr="003B7E35">
        <w:rPr>
          <w:lang w:val="en-US"/>
        </w:rPr>
        <w:t>Why?</w:t>
      </w:r>
      <w:r w:rsidRPr="003B7E35">
        <w:rPr>
          <w:lang w:val="en-US"/>
        </w:rPr>
        <w:t xml:space="preserve"> </w:t>
      </w:r>
      <w:r w:rsidR="00C913CC">
        <w:rPr>
          <w:lang w:val="en-US"/>
        </w:rPr>
        <w:t>D</w:t>
      </w:r>
      <w:r w:rsidRPr="003B7E35">
        <w:rPr>
          <w:lang w:val="en-US"/>
        </w:rPr>
        <w:t xml:space="preserve">ata </w:t>
      </w:r>
      <w:ins w:id="223" w:author="CRUCHON Gilles" w:date="2022-10-09T18:09:00Z">
        <w:r w:rsidR="004057BD">
          <w:rPr>
            <w:lang w:val="en-US"/>
          </w:rPr>
          <w:t xml:space="preserve">is </w:t>
        </w:r>
      </w:ins>
      <w:r w:rsidR="00C913CC">
        <w:rPr>
          <w:lang w:val="en-US"/>
        </w:rPr>
        <w:t>your gold</w:t>
      </w:r>
      <w:r w:rsidRPr="003B7E35">
        <w:rPr>
          <w:lang w:val="en-US"/>
        </w:rPr>
        <w:t>.</w:t>
      </w:r>
    </w:p>
    <w:p w14:paraId="29E643A5" w14:textId="6972D7B3" w:rsidR="00871EED" w:rsidRPr="003B7E35" w:rsidRDefault="00871EED">
      <w:pPr>
        <w:rPr>
          <w:lang w:val="en-US"/>
        </w:rPr>
      </w:pPr>
      <w:r w:rsidRPr="003B7E35">
        <w:rPr>
          <w:lang w:val="en-US"/>
        </w:rPr>
        <w:t>What we will do</w:t>
      </w:r>
      <w:r w:rsidR="00C377F1">
        <w:rPr>
          <w:lang w:val="en-US"/>
        </w:rPr>
        <w:t>,</w:t>
      </w:r>
      <w:r w:rsidRPr="003B7E35">
        <w:rPr>
          <w:lang w:val="en-US"/>
        </w:rPr>
        <w:t xml:space="preserve"> is that we will first make small batches of data. Which will be used to refine the </w:t>
      </w:r>
      <w:r w:rsidR="00C377F1">
        <w:rPr>
          <w:lang w:val="en-US"/>
        </w:rPr>
        <w:t>labelling</w:t>
      </w:r>
      <w:r w:rsidRPr="003B7E35">
        <w:rPr>
          <w:lang w:val="en-US"/>
        </w:rPr>
        <w:t xml:space="preserve"> rules. It is extremely important that the </w:t>
      </w:r>
      <w:r w:rsidR="008953F6">
        <w:rPr>
          <w:lang w:val="en-US"/>
        </w:rPr>
        <w:t>labels</w:t>
      </w:r>
      <w:r w:rsidRPr="003B7E35">
        <w:rPr>
          <w:lang w:val="en-US"/>
        </w:rPr>
        <w:t xml:space="preserve"> are carried out in the same way by everyone.</w:t>
      </w:r>
    </w:p>
    <w:p w14:paraId="01BDE876" w14:textId="080E494C" w:rsidR="00424EF7" w:rsidRPr="003B7E35" w:rsidRDefault="00923429">
      <w:pPr>
        <w:rPr>
          <w:lang w:val="en-US"/>
        </w:rPr>
      </w:pPr>
      <w:r w:rsidRPr="003B7E35">
        <w:rPr>
          <w:lang w:val="en-US"/>
        </w:rPr>
        <w:t xml:space="preserve">Imagine you </w:t>
      </w:r>
      <w:proofErr w:type="gramStart"/>
      <w:r w:rsidRPr="003B7E35">
        <w:rPr>
          <w:lang w:val="en-US"/>
        </w:rPr>
        <w:t>have to</w:t>
      </w:r>
      <w:proofErr w:type="gramEnd"/>
      <w:r w:rsidRPr="003B7E35">
        <w:rPr>
          <w:lang w:val="en-US"/>
        </w:rPr>
        <w:t xml:space="preserve"> Zone some cat</w:t>
      </w:r>
      <w:r w:rsidR="00D901C6">
        <w:rPr>
          <w:lang w:val="en-US"/>
        </w:rPr>
        <w:t>s on images</w:t>
      </w:r>
      <w:r w:rsidRPr="003B7E35">
        <w:rPr>
          <w:lang w:val="en-US"/>
        </w:rPr>
        <w:t xml:space="preserve">. Imagine you have a cat that is on a table and its tail </w:t>
      </w:r>
      <w:r w:rsidR="00D901C6">
        <w:rPr>
          <w:lang w:val="en-US"/>
        </w:rPr>
        <w:t>disappear</w:t>
      </w:r>
      <w:ins w:id="224" w:author="CRUCHON Gilles" w:date="2022-10-09T18:10:00Z">
        <w:r w:rsidR="004057BD">
          <w:rPr>
            <w:lang w:val="en-US"/>
          </w:rPr>
          <w:t>s</w:t>
        </w:r>
      </w:ins>
      <w:r w:rsidR="00D901C6">
        <w:rPr>
          <w:lang w:val="en-US"/>
        </w:rPr>
        <w:t xml:space="preserve"> </w:t>
      </w:r>
      <w:r w:rsidRPr="003B7E35">
        <w:rPr>
          <w:lang w:val="en-US"/>
        </w:rPr>
        <w:t xml:space="preserve">under </w:t>
      </w:r>
      <w:r w:rsidR="00AC44A4">
        <w:rPr>
          <w:lang w:val="en-US"/>
        </w:rPr>
        <w:t xml:space="preserve">the </w:t>
      </w:r>
      <w:r w:rsidRPr="003B7E35">
        <w:rPr>
          <w:lang w:val="en-US"/>
        </w:rPr>
        <w:t>table</w:t>
      </w:r>
      <w:r w:rsidR="00D901C6">
        <w:rPr>
          <w:lang w:val="en-US"/>
        </w:rPr>
        <w:t xml:space="preserve"> </w:t>
      </w:r>
      <w:r w:rsidRPr="003B7E35">
        <w:rPr>
          <w:lang w:val="en-US"/>
        </w:rPr>
        <w:t xml:space="preserve">and becomes visible again on the other side. </w:t>
      </w:r>
      <w:r w:rsidR="00846E01">
        <w:rPr>
          <w:lang w:val="en-US"/>
        </w:rPr>
        <w:t>A</w:t>
      </w:r>
      <w:r w:rsidRPr="003B7E35">
        <w:rPr>
          <w:lang w:val="en-US"/>
        </w:rPr>
        <w:t xml:space="preserve">n annotator </w:t>
      </w:r>
      <w:r w:rsidR="00846E01">
        <w:rPr>
          <w:lang w:val="en-US"/>
        </w:rPr>
        <w:t xml:space="preserve">may </w:t>
      </w:r>
      <w:r w:rsidRPr="003B7E35">
        <w:rPr>
          <w:lang w:val="en-US"/>
        </w:rPr>
        <w:t>Zone the cat without the</w:t>
      </w:r>
      <w:r w:rsidR="00851B81">
        <w:rPr>
          <w:lang w:val="en-US"/>
        </w:rPr>
        <w:t xml:space="preserve"> piece of</w:t>
      </w:r>
      <w:r w:rsidRPr="003B7E35">
        <w:rPr>
          <w:lang w:val="en-US"/>
        </w:rPr>
        <w:t xml:space="preserve"> tail </w:t>
      </w:r>
      <w:r w:rsidR="00851B81">
        <w:rPr>
          <w:lang w:val="en-US"/>
        </w:rPr>
        <w:t xml:space="preserve">and </w:t>
      </w:r>
      <w:r w:rsidRPr="003B7E35">
        <w:rPr>
          <w:lang w:val="en-US"/>
        </w:rPr>
        <w:t xml:space="preserve">another </w:t>
      </w:r>
      <w:r w:rsidR="00851B81">
        <w:rPr>
          <w:lang w:val="en-US"/>
        </w:rPr>
        <w:t xml:space="preserve">one </w:t>
      </w:r>
      <w:r w:rsidR="00846E01">
        <w:rPr>
          <w:lang w:val="en-US"/>
        </w:rPr>
        <w:t xml:space="preserve">may </w:t>
      </w:r>
      <w:r w:rsidRPr="003B7E35">
        <w:rPr>
          <w:lang w:val="en-US"/>
        </w:rPr>
        <w:t xml:space="preserve">select the cat with the </w:t>
      </w:r>
      <w:r w:rsidR="00AC44A4">
        <w:rPr>
          <w:lang w:val="en-US"/>
        </w:rPr>
        <w:t>full tail</w:t>
      </w:r>
      <w:r w:rsidRPr="003B7E35">
        <w:rPr>
          <w:lang w:val="en-US"/>
        </w:rPr>
        <w:t>.</w:t>
      </w:r>
    </w:p>
    <w:p w14:paraId="6D8BB056" w14:textId="7837712C" w:rsidR="00871EED" w:rsidRPr="003B7E35" w:rsidRDefault="00C20EA3">
      <w:pPr>
        <w:rPr>
          <w:lang w:val="en-US"/>
        </w:rPr>
      </w:pPr>
      <w:r w:rsidRPr="003B7E35">
        <w:rPr>
          <w:lang w:val="en-US"/>
        </w:rPr>
        <w:t>With</w:t>
      </w:r>
      <w:r w:rsidR="00AA6EAB">
        <w:rPr>
          <w:lang w:val="en-US"/>
        </w:rPr>
        <w:t>,</w:t>
      </w:r>
      <w:r w:rsidRPr="003B7E35">
        <w:rPr>
          <w:lang w:val="en-US"/>
        </w:rPr>
        <w:t xml:space="preserve"> </w:t>
      </w:r>
      <w:del w:id="225" w:author="CRUCHON Gilles" w:date="2022-10-09T18:10:00Z">
        <w:r w:rsidRPr="003B7E35" w:rsidDel="004057BD">
          <w:rPr>
            <w:lang w:val="en-US"/>
          </w:rPr>
          <w:delText xml:space="preserve">its </w:delText>
        </w:r>
      </w:del>
      <w:ins w:id="226" w:author="CRUCHON Gilles" w:date="2022-10-09T18:10:00Z">
        <w:r w:rsidR="004057BD">
          <w:rPr>
            <w:lang w:val="en-US"/>
          </w:rPr>
          <w:t>this</w:t>
        </w:r>
        <w:r w:rsidR="004057BD" w:rsidRPr="003B7E35">
          <w:rPr>
            <w:lang w:val="en-US"/>
          </w:rPr>
          <w:t xml:space="preserve"> </w:t>
        </w:r>
      </w:ins>
      <w:r w:rsidR="00E33DCB">
        <w:rPr>
          <w:lang w:val="en-US"/>
        </w:rPr>
        <w:t xml:space="preserve">kind of </w:t>
      </w:r>
      <w:r w:rsidRPr="003B7E35">
        <w:rPr>
          <w:lang w:val="en-US"/>
        </w:rPr>
        <w:t>data, the AI ​​will not be able to learn well</w:t>
      </w:r>
      <w:r w:rsidR="00C6292B">
        <w:rPr>
          <w:lang w:val="en-US"/>
        </w:rPr>
        <w:t>.</w:t>
      </w:r>
      <w:r w:rsidRPr="003B7E35">
        <w:rPr>
          <w:lang w:val="en-US"/>
        </w:rPr>
        <w:t xml:space="preserve"> </w:t>
      </w:r>
      <w:r w:rsidR="00C6292B">
        <w:rPr>
          <w:lang w:val="en-US"/>
        </w:rPr>
        <w:t>I</w:t>
      </w:r>
      <w:r w:rsidRPr="003B7E35">
        <w:rPr>
          <w:lang w:val="en-US"/>
        </w:rPr>
        <w:t>t is very important to</w:t>
      </w:r>
      <w:r w:rsidR="00AA6EAB">
        <w:rPr>
          <w:lang w:val="en-US"/>
        </w:rPr>
        <w:t xml:space="preserve"> choose common rules, </w:t>
      </w:r>
      <w:r w:rsidRPr="003B7E35">
        <w:rPr>
          <w:lang w:val="en-US"/>
        </w:rPr>
        <w:t xml:space="preserve">to refine the </w:t>
      </w:r>
      <w:r w:rsidR="00C6292B">
        <w:rPr>
          <w:lang w:val="en-US"/>
        </w:rPr>
        <w:t>labelling</w:t>
      </w:r>
      <w:r w:rsidRPr="003B7E35">
        <w:rPr>
          <w:lang w:val="en-US"/>
        </w:rPr>
        <w:t xml:space="preserve"> rules according to each specific case that we encounter.</w:t>
      </w:r>
    </w:p>
    <w:p w14:paraId="22F8B94D" w14:textId="6FE31AE5" w:rsidR="00951A74" w:rsidRPr="003B7E35" w:rsidRDefault="00871EED">
      <w:pPr>
        <w:rPr>
          <w:lang w:val="en-US"/>
        </w:rPr>
      </w:pPr>
      <w:r w:rsidRPr="003B7E35">
        <w:rPr>
          <w:lang w:val="en-US"/>
        </w:rPr>
        <w:t xml:space="preserve">Once the rules are well defined, the volume of </w:t>
      </w:r>
      <w:r w:rsidR="00C6292B">
        <w:rPr>
          <w:lang w:val="en-US"/>
        </w:rPr>
        <w:t>labelling</w:t>
      </w:r>
      <w:r w:rsidRPr="003B7E35">
        <w:rPr>
          <w:lang w:val="en-US"/>
        </w:rPr>
        <w:t xml:space="preserve"> data can be increased.</w:t>
      </w:r>
    </w:p>
    <w:p w14:paraId="3AE9724D" w14:textId="77777777" w:rsidR="00DD2E44" w:rsidRPr="003B7E35" w:rsidRDefault="00871EED">
      <w:pPr>
        <w:rPr>
          <w:b/>
          <w:bCs/>
          <w:lang w:val="en-US"/>
        </w:rPr>
      </w:pPr>
      <w:r w:rsidRPr="003B7E35">
        <w:rPr>
          <w:b/>
          <w:bCs/>
          <w:lang w:val="en-US"/>
        </w:rPr>
        <w:t>Slide 64: Model Experiment</w:t>
      </w:r>
    </w:p>
    <w:p w14:paraId="28D2B7B6" w14:textId="6C495634" w:rsidR="0075468C" w:rsidRPr="003B7E35" w:rsidRDefault="0075468C">
      <w:pPr>
        <w:rPr>
          <w:lang w:val="en-US"/>
        </w:rPr>
      </w:pPr>
      <w:r w:rsidRPr="003B7E35">
        <w:rPr>
          <w:lang w:val="en-US"/>
        </w:rPr>
        <w:lastRenderedPageBreak/>
        <w:t xml:space="preserve">Once we have </w:t>
      </w:r>
      <w:r w:rsidR="002E3C96">
        <w:rPr>
          <w:lang w:val="en-US"/>
        </w:rPr>
        <w:t>labelled</w:t>
      </w:r>
      <w:r w:rsidRPr="003B7E35">
        <w:rPr>
          <w:lang w:val="en-US"/>
        </w:rPr>
        <w:t xml:space="preserve"> the data, we can train a model</w:t>
      </w:r>
      <w:r w:rsidR="00FE5621">
        <w:rPr>
          <w:lang w:val="en-US"/>
        </w:rPr>
        <w:t>. T</w:t>
      </w:r>
      <w:r w:rsidRPr="003B7E35">
        <w:rPr>
          <w:lang w:val="en-US"/>
        </w:rPr>
        <w:t xml:space="preserve">hen, to automate and save </w:t>
      </w:r>
      <w:r w:rsidR="00AA6EAB" w:rsidRPr="003B7E35">
        <w:rPr>
          <w:lang w:val="en-US"/>
        </w:rPr>
        <w:t>time</w:t>
      </w:r>
      <w:r w:rsidR="00AA6EAB">
        <w:rPr>
          <w:lang w:val="en-US"/>
        </w:rPr>
        <w:t xml:space="preserve">; </w:t>
      </w:r>
      <w:r w:rsidR="00AA6EAB" w:rsidRPr="003B7E35">
        <w:rPr>
          <w:lang w:val="en-US"/>
        </w:rPr>
        <w:t>we</w:t>
      </w:r>
      <w:r w:rsidRPr="003B7E35">
        <w:rPr>
          <w:lang w:val="en-US"/>
        </w:rPr>
        <w:t xml:space="preserve"> will set up a continuous integration</w:t>
      </w:r>
      <w:r w:rsidR="002E3C96">
        <w:rPr>
          <w:lang w:val="en-US"/>
        </w:rPr>
        <w:t xml:space="preserve"> </w:t>
      </w:r>
      <w:r w:rsidRPr="003B7E35">
        <w:rPr>
          <w:lang w:val="en-US"/>
        </w:rPr>
        <w:t>which will allow us to be able to replay the training automatically</w:t>
      </w:r>
      <w:r w:rsidR="00FE5621">
        <w:rPr>
          <w:lang w:val="en-US"/>
        </w:rPr>
        <w:t>,</w:t>
      </w:r>
      <w:r w:rsidRPr="003B7E35">
        <w:rPr>
          <w:lang w:val="en-US"/>
        </w:rPr>
        <w:t xml:space="preserve"> almost industrially. The </w:t>
      </w:r>
      <w:r w:rsidR="002E3C96" w:rsidRPr="003B7E35">
        <w:rPr>
          <w:lang w:val="en-US"/>
        </w:rPr>
        <w:t>deliverable:</w:t>
      </w:r>
      <w:r w:rsidRPr="003B7E35">
        <w:rPr>
          <w:lang w:val="en-US"/>
        </w:rPr>
        <w:t xml:space="preserve"> </w:t>
      </w:r>
      <w:r w:rsidR="002E3C96">
        <w:rPr>
          <w:lang w:val="en-US"/>
        </w:rPr>
        <w:t xml:space="preserve">it </w:t>
      </w:r>
      <w:r w:rsidRPr="003B7E35">
        <w:rPr>
          <w:lang w:val="en-US"/>
        </w:rPr>
        <w:t>is not the model. It's</w:t>
      </w:r>
      <w:r w:rsidR="002E3C96">
        <w:rPr>
          <w:lang w:val="en-US"/>
        </w:rPr>
        <w:t xml:space="preserve"> the</w:t>
      </w:r>
      <w:r w:rsidRPr="003B7E35">
        <w:rPr>
          <w:lang w:val="en-US"/>
        </w:rPr>
        <w:t xml:space="preserve"> code in GIT plus </w:t>
      </w:r>
      <w:r w:rsidR="00FE5621">
        <w:rPr>
          <w:lang w:val="en-US"/>
        </w:rPr>
        <w:t xml:space="preserve">the DATA </w:t>
      </w:r>
      <w:r w:rsidRPr="003B7E35">
        <w:rPr>
          <w:lang w:val="en-US"/>
        </w:rPr>
        <w:t xml:space="preserve">versioned in </w:t>
      </w:r>
      <w:r w:rsidR="002E3C96">
        <w:rPr>
          <w:lang w:val="en-US"/>
        </w:rPr>
        <w:t xml:space="preserve">a </w:t>
      </w:r>
      <w:proofErr w:type="spellStart"/>
      <w:r w:rsidRPr="003B7E35">
        <w:rPr>
          <w:lang w:val="en-US"/>
        </w:rPr>
        <w:t>DataLake</w:t>
      </w:r>
      <w:proofErr w:type="spellEnd"/>
      <w:r w:rsidRPr="003B7E35">
        <w:rPr>
          <w:lang w:val="en-US"/>
        </w:rPr>
        <w:t>.</w:t>
      </w:r>
    </w:p>
    <w:p w14:paraId="36DE7C63" w14:textId="77777777" w:rsidR="00DD2E44" w:rsidRPr="003B7E35" w:rsidRDefault="007A5F71">
      <w:pPr>
        <w:rPr>
          <w:b/>
          <w:bCs/>
          <w:lang w:val="en-US"/>
        </w:rPr>
      </w:pPr>
      <w:r w:rsidRPr="003B7E35">
        <w:rPr>
          <w:b/>
          <w:bCs/>
          <w:lang w:val="en-US"/>
        </w:rPr>
        <w:t>Slide 65: Experimentation Deliverables</w:t>
      </w:r>
    </w:p>
    <w:p w14:paraId="1056AF72" w14:textId="528F0D25" w:rsidR="00752602" w:rsidRPr="003B7E35" w:rsidRDefault="00752602">
      <w:pPr>
        <w:rPr>
          <w:lang w:val="en-US"/>
        </w:rPr>
      </w:pPr>
      <w:r w:rsidRPr="003B7E35">
        <w:rPr>
          <w:lang w:val="en-US"/>
        </w:rPr>
        <w:t>We can see that we already have a well-spread pizza dough with all our ingredients and a knife ready to use</w:t>
      </w:r>
      <w:r w:rsidR="00AC1531">
        <w:rPr>
          <w:lang w:val="en-US"/>
        </w:rPr>
        <w:t>,</w:t>
      </w:r>
      <w:r w:rsidRPr="003B7E35">
        <w:rPr>
          <w:lang w:val="en-US"/>
        </w:rPr>
        <w:t xml:space="preserve"> </w:t>
      </w:r>
      <w:r w:rsidR="00AC1531" w:rsidRPr="003B7E35">
        <w:rPr>
          <w:lang w:val="en-US"/>
        </w:rPr>
        <w:t>so</w:t>
      </w:r>
      <w:r w:rsidR="00AC1531">
        <w:rPr>
          <w:lang w:val="en-US"/>
        </w:rPr>
        <w:t>,</w:t>
      </w:r>
      <w:r w:rsidRPr="003B7E35">
        <w:rPr>
          <w:lang w:val="en-US"/>
        </w:rPr>
        <w:t xml:space="preserve"> we really have everything we need.</w:t>
      </w:r>
    </w:p>
    <w:p w14:paraId="689554D8" w14:textId="77777777" w:rsidR="00752602" w:rsidRPr="003B7E35" w:rsidRDefault="00752602">
      <w:pPr>
        <w:rPr>
          <w:lang w:val="en-US"/>
        </w:rPr>
      </w:pPr>
      <w:r w:rsidRPr="003B7E35">
        <w:rPr>
          <w:lang w:val="en-US"/>
        </w:rPr>
        <w:t>At the end of this step, we must all together be able to estimate the metrics.</w:t>
      </w:r>
    </w:p>
    <w:p w14:paraId="43E4D7A8" w14:textId="781A4CC8" w:rsidR="00752602" w:rsidRDefault="00AA6EAB" w:rsidP="001B3FC7">
      <w:pPr>
        <w:pStyle w:val="ListParagraph"/>
        <w:numPr>
          <w:ilvl w:val="0"/>
          <w:numId w:val="1"/>
        </w:numPr>
      </w:pPr>
      <w:proofErr w:type="spellStart"/>
      <w:r>
        <w:t>Prediction</w:t>
      </w:r>
      <w:proofErr w:type="spellEnd"/>
      <w:r w:rsidR="00752602">
        <w:t xml:space="preserve"> </w:t>
      </w:r>
      <w:proofErr w:type="spellStart"/>
      <w:r w:rsidR="00752602">
        <w:t>quality</w:t>
      </w:r>
      <w:proofErr w:type="spellEnd"/>
    </w:p>
    <w:p w14:paraId="3D32252B" w14:textId="17554DAE" w:rsidR="00752602" w:rsidRDefault="00752602" w:rsidP="001B3FC7">
      <w:pPr>
        <w:pStyle w:val="ListParagraph"/>
        <w:numPr>
          <w:ilvl w:val="0"/>
          <w:numId w:val="1"/>
        </w:numPr>
      </w:pPr>
      <w:r>
        <w:t xml:space="preserve">Production infrastructure </w:t>
      </w:r>
    </w:p>
    <w:p w14:paraId="47C8B3FE" w14:textId="0EAA432A" w:rsidR="00752602" w:rsidRDefault="00752602" w:rsidP="001B3FC7">
      <w:pPr>
        <w:pStyle w:val="ListParagraph"/>
        <w:numPr>
          <w:ilvl w:val="0"/>
          <w:numId w:val="1"/>
        </w:numPr>
      </w:pPr>
      <w:proofErr w:type="spellStart"/>
      <w:r>
        <w:t>Response</w:t>
      </w:r>
      <w:proofErr w:type="spellEnd"/>
      <w:r>
        <w:t xml:space="preserve"> time </w:t>
      </w:r>
    </w:p>
    <w:p w14:paraId="79ADFB26" w14:textId="43E08BA7" w:rsidR="00DD2E44" w:rsidRPr="003B7E35" w:rsidRDefault="00752602" w:rsidP="001B3FC7">
      <w:pPr>
        <w:pStyle w:val="ListParagraph"/>
        <w:numPr>
          <w:ilvl w:val="0"/>
          <w:numId w:val="1"/>
        </w:numPr>
        <w:rPr>
          <w:lang w:val="en-US"/>
        </w:rPr>
      </w:pPr>
      <w:r w:rsidRPr="003B7E35">
        <w:rPr>
          <w:lang w:val="en-US"/>
        </w:rPr>
        <w:t>We already have a versioned quasi-industrial training code</w:t>
      </w:r>
      <w:r w:rsidR="00CD62E4">
        <w:rPr>
          <w:lang w:val="en-US"/>
        </w:rPr>
        <w:t xml:space="preserve"> </w:t>
      </w:r>
      <w:r w:rsidRPr="003B7E35">
        <w:rPr>
          <w:lang w:val="en-US"/>
        </w:rPr>
        <w:t>and the versioned data, this is our deliverable</w:t>
      </w:r>
    </w:p>
    <w:p w14:paraId="2288E5E1" w14:textId="77777777" w:rsidR="001A330D" w:rsidRPr="003B7E35" w:rsidRDefault="00752602">
      <w:pPr>
        <w:rPr>
          <w:b/>
          <w:bCs/>
          <w:lang w:val="en-US"/>
        </w:rPr>
      </w:pPr>
      <w:r w:rsidRPr="003B7E35">
        <w:rPr>
          <w:b/>
          <w:bCs/>
          <w:lang w:val="en-US"/>
        </w:rPr>
        <w:t>Slide 66: Industrialization</w:t>
      </w:r>
    </w:p>
    <w:p w14:paraId="78E7B2FD" w14:textId="23651746" w:rsidR="001A330D" w:rsidRPr="003B7E35" w:rsidRDefault="001A330D">
      <w:pPr>
        <w:rPr>
          <w:lang w:val="en-US"/>
        </w:rPr>
      </w:pPr>
      <w:r w:rsidRPr="003B7E35">
        <w:rPr>
          <w:lang w:val="en-US"/>
        </w:rPr>
        <w:t xml:space="preserve">We will be able to enter </w:t>
      </w:r>
      <w:r w:rsidR="00AC1531">
        <w:rPr>
          <w:lang w:val="en-US"/>
        </w:rPr>
        <w:t xml:space="preserve">to </w:t>
      </w:r>
      <w:r w:rsidRPr="003B7E35">
        <w:rPr>
          <w:lang w:val="en-US"/>
        </w:rPr>
        <w:t>the industrialization phase where the goal will be to develop and bring into production APIs that host the models.</w:t>
      </w:r>
    </w:p>
    <w:p w14:paraId="6BCA9456" w14:textId="77777777" w:rsidR="00041C4C" w:rsidRPr="00AC1531" w:rsidRDefault="00041C4C">
      <w:pPr>
        <w:rPr>
          <w:b/>
          <w:bCs/>
          <w:lang w:val="en-US"/>
        </w:rPr>
      </w:pPr>
      <w:r w:rsidRPr="00AC1531">
        <w:rPr>
          <w:b/>
          <w:bCs/>
          <w:lang w:val="en-US"/>
        </w:rPr>
        <w:t>Slide 68: Docker industrialization</w:t>
      </w:r>
    </w:p>
    <w:p w14:paraId="55A98DF8" w14:textId="79A45D86" w:rsidR="00041C4C" w:rsidRPr="003B7E35" w:rsidRDefault="00665076">
      <w:pPr>
        <w:rPr>
          <w:lang w:val="en-US"/>
        </w:rPr>
      </w:pPr>
      <w:r w:rsidRPr="003B7E35">
        <w:rPr>
          <w:lang w:val="en-US"/>
        </w:rPr>
        <w:t>We are going to set up continuous integration which will allow us to build docker images</w:t>
      </w:r>
      <w:r w:rsidR="002D725A">
        <w:rPr>
          <w:lang w:val="en-US"/>
        </w:rPr>
        <w:t xml:space="preserve">. We </w:t>
      </w:r>
      <w:r w:rsidRPr="003B7E35">
        <w:rPr>
          <w:lang w:val="en-US"/>
        </w:rPr>
        <w:t xml:space="preserve">retrieve models </w:t>
      </w:r>
      <w:r w:rsidR="00AC1531">
        <w:rPr>
          <w:lang w:val="en-US"/>
        </w:rPr>
        <w:t xml:space="preserve">from </w:t>
      </w:r>
      <w:r w:rsidR="002D725A">
        <w:rPr>
          <w:lang w:val="en-US"/>
        </w:rPr>
        <w:t>a</w:t>
      </w:r>
      <w:r w:rsidRPr="003B7E35">
        <w:rPr>
          <w:lang w:val="en-US"/>
        </w:rPr>
        <w:t xml:space="preserve"> model registry then build our APIs</w:t>
      </w:r>
      <w:r w:rsidR="002D725A">
        <w:rPr>
          <w:lang w:val="en-US"/>
        </w:rPr>
        <w:t xml:space="preserve"> inside a DOCKER</w:t>
      </w:r>
      <w:r w:rsidR="00485D7C">
        <w:rPr>
          <w:lang w:val="en-US"/>
        </w:rPr>
        <w:t xml:space="preserve"> image</w:t>
      </w:r>
      <w:r w:rsidR="002D725A">
        <w:rPr>
          <w:lang w:val="en-US"/>
        </w:rPr>
        <w:t xml:space="preserve"> then push it</w:t>
      </w:r>
      <w:r w:rsidRPr="003B7E35">
        <w:rPr>
          <w:lang w:val="en-US"/>
        </w:rPr>
        <w:t xml:space="preserve"> into a docker registry.</w:t>
      </w:r>
    </w:p>
    <w:p w14:paraId="64B83E21" w14:textId="77777777" w:rsidR="00665076" w:rsidRPr="009027DC" w:rsidRDefault="00041CF9">
      <w:pPr>
        <w:rPr>
          <w:b/>
          <w:bCs/>
          <w:lang w:val="en-US"/>
        </w:rPr>
      </w:pPr>
      <w:r w:rsidRPr="009027DC">
        <w:rPr>
          <w:b/>
          <w:bCs/>
          <w:lang w:val="en-US"/>
        </w:rPr>
        <w:t xml:space="preserve">Slide 69: </w:t>
      </w:r>
      <w:proofErr w:type="spellStart"/>
      <w:r w:rsidRPr="009027DC">
        <w:rPr>
          <w:b/>
          <w:bCs/>
          <w:lang w:val="en-US"/>
        </w:rPr>
        <w:t>GitOps</w:t>
      </w:r>
      <w:proofErr w:type="spellEnd"/>
      <w:r w:rsidRPr="009027DC">
        <w:rPr>
          <w:b/>
          <w:bCs/>
          <w:lang w:val="en-US"/>
        </w:rPr>
        <w:t xml:space="preserve"> industrialization</w:t>
      </w:r>
    </w:p>
    <w:p w14:paraId="0B346C6E" w14:textId="45FAB7F1" w:rsidR="00041CF9" w:rsidRPr="003B7E35" w:rsidRDefault="00041CF9">
      <w:pPr>
        <w:rPr>
          <w:lang w:val="en-US"/>
        </w:rPr>
      </w:pPr>
      <w:r w:rsidRPr="003B7E35">
        <w:rPr>
          <w:lang w:val="en-US"/>
        </w:rPr>
        <w:t xml:space="preserve">At AXA France, we deploy our docker images on </w:t>
      </w:r>
      <w:r w:rsidR="00291821">
        <w:rPr>
          <w:lang w:val="en-US"/>
        </w:rPr>
        <w:t>O</w:t>
      </w:r>
      <w:r w:rsidRPr="003B7E35">
        <w:rPr>
          <w:lang w:val="en-US"/>
        </w:rPr>
        <w:t>pen</w:t>
      </w:r>
      <w:r w:rsidR="00291821">
        <w:rPr>
          <w:lang w:val="en-US"/>
        </w:rPr>
        <w:t>S</w:t>
      </w:r>
      <w:r w:rsidRPr="003B7E35">
        <w:rPr>
          <w:lang w:val="en-US"/>
        </w:rPr>
        <w:t xml:space="preserve">hift. We will ask our </w:t>
      </w:r>
      <w:r w:rsidR="00B4217F">
        <w:rPr>
          <w:lang w:val="en-US"/>
        </w:rPr>
        <w:t>OPS</w:t>
      </w:r>
      <w:r w:rsidRPr="003B7E35">
        <w:rPr>
          <w:lang w:val="en-US"/>
        </w:rPr>
        <w:t xml:space="preserve"> to </w:t>
      </w:r>
      <w:r w:rsidR="00B4217F">
        <w:rPr>
          <w:lang w:val="en-US"/>
        </w:rPr>
        <w:t>set up</w:t>
      </w:r>
      <w:r w:rsidR="00291821">
        <w:rPr>
          <w:lang w:val="en-US"/>
        </w:rPr>
        <w:t xml:space="preserve"> </w:t>
      </w:r>
      <w:r w:rsidRPr="003B7E35">
        <w:rPr>
          <w:lang w:val="en-US"/>
        </w:rPr>
        <w:t xml:space="preserve">the development and </w:t>
      </w:r>
      <w:r w:rsidR="00B4217F">
        <w:rPr>
          <w:lang w:val="en-US"/>
        </w:rPr>
        <w:t xml:space="preserve">staging </w:t>
      </w:r>
      <w:r w:rsidRPr="003B7E35">
        <w:rPr>
          <w:lang w:val="en-US"/>
        </w:rPr>
        <w:t>environments. We deliver using GITOPS</w:t>
      </w:r>
      <w:r w:rsidR="00291821">
        <w:rPr>
          <w:lang w:val="en-US"/>
        </w:rPr>
        <w:t xml:space="preserve"> meth</w:t>
      </w:r>
      <w:r w:rsidR="00E070A1">
        <w:rPr>
          <w:lang w:val="en-US"/>
        </w:rPr>
        <w:t>o</w:t>
      </w:r>
      <w:r w:rsidR="00291821">
        <w:rPr>
          <w:lang w:val="en-US"/>
        </w:rPr>
        <w:t>d</w:t>
      </w:r>
      <w:r w:rsidR="00B4217F">
        <w:rPr>
          <w:lang w:val="en-US"/>
        </w:rPr>
        <w:t>.</w:t>
      </w:r>
      <w:r w:rsidRPr="003B7E35">
        <w:rPr>
          <w:lang w:val="en-US"/>
        </w:rPr>
        <w:t xml:space="preserve"> </w:t>
      </w:r>
      <w:r w:rsidR="00B4217F">
        <w:rPr>
          <w:lang w:val="en-US"/>
        </w:rPr>
        <w:t>W</w:t>
      </w:r>
      <w:r w:rsidRPr="003B7E35">
        <w:rPr>
          <w:lang w:val="en-US"/>
        </w:rPr>
        <w:t xml:space="preserve">e </w:t>
      </w:r>
      <w:r w:rsidR="00B4217F">
        <w:rPr>
          <w:lang w:val="en-US"/>
        </w:rPr>
        <w:t>use</w:t>
      </w:r>
      <w:r w:rsidRPr="003B7E35">
        <w:rPr>
          <w:lang w:val="en-US"/>
        </w:rPr>
        <w:t xml:space="preserve"> 4 </w:t>
      </w:r>
      <w:r w:rsidR="00B4217F">
        <w:rPr>
          <w:lang w:val="en-US"/>
        </w:rPr>
        <w:t>GIT</w:t>
      </w:r>
      <w:r w:rsidR="00B4217F" w:rsidRPr="003B7E35">
        <w:rPr>
          <w:lang w:val="en-US"/>
        </w:rPr>
        <w:t xml:space="preserve"> </w:t>
      </w:r>
      <w:r w:rsidRPr="003B7E35">
        <w:rPr>
          <w:lang w:val="en-US"/>
        </w:rPr>
        <w:t xml:space="preserve">branches, one for the development environment, one for </w:t>
      </w:r>
      <w:r w:rsidR="00F83211" w:rsidRPr="003B7E35">
        <w:rPr>
          <w:lang w:val="en-US"/>
        </w:rPr>
        <w:t xml:space="preserve">the </w:t>
      </w:r>
      <w:r w:rsidR="00F83211">
        <w:rPr>
          <w:lang w:val="en-US"/>
        </w:rPr>
        <w:t>staging</w:t>
      </w:r>
      <w:r w:rsidRPr="003B7E35">
        <w:rPr>
          <w:lang w:val="en-US"/>
        </w:rPr>
        <w:t>, 2 others for pre-production and production.</w:t>
      </w:r>
    </w:p>
    <w:p w14:paraId="753075C6" w14:textId="77777777" w:rsidR="00D90CB8" w:rsidRPr="003B7E35" w:rsidRDefault="00041CF9">
      <w:pPr>
        <w:rPr>
          <w:lang w:val="en-US"/>
        </w:rPr>
      </w:pPr>
      <w:r w:rsidRPr="003B7E35">
        <w:rPr>
          <w:lang w:val="en-US"/>
        </w:rPr>
        <w:t>This will allow us to be able to deploy our applications via GIT manipulation.</w:t>
      </w:r>
    </w:p>
    <w:p w14:paraId="5F232783" w14:textId="77777777" w:rsidR="001B6108" w:rsidRPr="003B7E35" w:rsidRDefault="00D90CB8">
      <w:pPr>
        <w:rPr>
          <w:b/>
          <w:bCs/>
          <w:lang w:val="en-US"/>
        </w:rPr>
      </w:pPr>
      <w:r w:rsidRPr="003B7E35">
        <w:rPr>
          <w:b/>
          <w:bCs/>
          <w:lang w:val="en-US"/>
        </w:rPr>
        <w:t xml:space="preserve">Slide 70 Industrialization </w:t>
      </w:r>
      <w:proofErr w:type="spellStart"/>
      <w:r w:rsidRPr="003B7E35">
        <w:rPr>
          <w:b/>
          <w:bCs/>
          <w:lang w:val="en-US"/>
        </w:rPr>
        <w:t>GitOps</w:t>
      </w:r>
      <w:proofErr w:type="spellEnd"/>
      <w:r w:rsidRPr="003B7E35">
        <w:rPr>
          <w:b/>
          <w:bCs/>
          <w:lang w:val="en-US"/>
        </w:rPr>
        <w:t xml:space="preserve"> ml-cli</w:t>
      </w:r>
    </w:p>
    <w:p w14:paraId="62AFACB9" w14:textId="77777777" w:rsidR="00D90CB8" w:rsidRPr="003B7E35" w:rsidRDefault="001B6108">
      <w:pPr>
        <w:rPr>
          <w:lang w:val="en-US"/>
        </w:rPr>
      </w:pPr>
      <w:r w:rsidRPr="003B7E35">
        <w:rPr>
          <w:lang w:val="en-US"/>
        </w:rPr>
        <w:t>Today we have tools that allow us to validate the proper functioning of the application in the environments. We check that we have the same quality of prediction as in training. We also check the response time and finely configure the sizing of the infrastructures.</w:t>
      </w:r>
    </w:p>
    <w:p w14:paraId="088210C6" w14:textId="57DE25F1" w:rsidR="001B6108" w:rsidRPr="003B7E35" w:rsidRDefault="001B6108">
      <w:pPr>
        <w:rPr>
          <w:lang w:val="en-US"/>
        </w:rPr>
      </w:pPr>
      <w:r w:rsidRPr="003B7E35">
        <w:rPr>
          <w:lang w:val="en-US"/>
        </w:rPr>
        <w:t xml:space="preserve">Once the development environment is validated. We can deploy in </w:t>
      </w:r>
      <w:r w:rsidR="00676F11">
        <w:rPr>
          <w:lang w:val="en-US"/>
        </w:rPr>
        <w:t>staging.</w:t>
      </w:r>
    </w:p>
    <w:p w14:paraId="00CA2E10" w14:textId="5A6B68BB" w:rsidR="002D2261" w:rsidRPr="003B7E35" w:rsidRDefault="002D2261">
      <w:pPr>
        <w:rPr>
          <w:lang w:val="en-US"/>
        </w:rPr>
      </w:pPr>
      <w:r w:rsidRPr="003B7E35">
        <w:rPr>
          <w:lang w:val="en-US"/>
        </w:rPr>
        <w:t xml:space="preserve">To do this, we make a </w:t>
      </w:r>
      <w:proofErr w:type="spellStart"/>
      <w:r w:rsidRPr="003B7E35">
        <w:rPr>
          <w:lang w:val="en-US"/>
        </w:rPr>
        <w:t>PullRequest</w:t>
      </w:r>
      <w:proofErr w:type="spellEnd"/>
      <w:r w:rsidRPr="003B7E35">
        <w:rPr>
          <w:lang w:val="en-US"/>
        </w:rPr>
        <w:t xml:space="preserve"> on the </w:t>
      </w:r>
      <w:r w:rsidR="007B0E6B">
        <w:rPr>
          <w:lang w:val="en-US"/>
        </w:rPr>
        <w:t>staging</w:t>
      </w:r>
      <w:r w:rsidRPr="003B7E35">
        <w:rPr>
          <w:lang w:val="en-US"/>
        </w:rPr>
        <w:t xml:space="preserve"> branch.</w:t>
      </w:r>
    </w:p>
    <w:p w14:paraId="6755BCC7" w14:textId="77777777" w:rsidR="002D2261" w:rsidRPr="003B7E35" w:rsidRDefault="00045A9C">
      <w:pPr>
        <w:rPr>
          <w:b/>
          <w:bCs/>
          <w:lang w:val="en-US"/>
        </w:rPr>
      </w:pPr>
      <w:r w:rsidRPr="003B7E35">
        <w:rPr>
          <w:b/>
          <w:bCs/>
          <w:lang w:val="en-US"/>
        </w:rPr>
        <w:t xml:space="preserve">Slide 71: </w:t>
      </w:r>
      <w:proofErr w:type="spellStart"/>
      <w:r w:rsidRPr="003B7E35">
        <w:rPr>
          <w:b/>
          <w:bCs/>
          <w:lang w:val="en-US"/>
        </w:rPr>
        <w:t>AzureML</w:t>
      </w:r>
      <w:proofErr w:type="spellEnd"/>
      <w:r w:rsidRPr="003B7E35">
        <w:rPr>
          <w:b/>
          <w:bCs/>
          <w:lang w:val="en-US"/>
        </w:rPr>
        <w:t xml:space="preserve"> Production industrialization</w:t>
      </w:r>
    </w:p>
    <w:p w14:paraId="5F381B7F" w14:textId="57F82C72" w:rsidR="002D2261" w:rsidRPr="003B7E35" w:rsidRDefault="00242DF7">
      <w:pPr>
        <w:rPr>
          <w:lang w:val="en-US"/>
        </w:rPr>
      </w:pPr>
      <w:r w:rsidRPr="003B7E35">
        <w:rPr>
          <w:lang w:val="en-US"/>
        </w:rPr>
        <w:t>At that point we will enter</w:t>
      </w:r>
      <w:r w:rsidR="003730FF">
        <w:rPr>
          <w:lang w:val="en-US"/>
        </w:rPr>
        <w:t xml:space="preserve"> to</w:t>
      </w:r>
      <w:r w:rsidRPr="003B7E35">
        <w:rPr>
          <w:lang w:val="en-US"/>
        </w:rPr>
        <w:t xml:space="preserve"> another phase of the project. We will ask our Ops to create a new </w:t>
      </w:r>
      <w:proofErr w:type="spellStart"/>
      <w:r w:rsidRPr="003B7E35">
        <w:rPr>
          <w:lang w:val="en-US"/>
        </w:rPr>
        <w:t>AzureML</w:t>
      </w:r>
      <w:proofErr w:type="spellEnd"/>
      <w:r w:rsidRPr="003B7E35">
        <w:rPr>
          <w:lang w:val="en-US"/>
        </w:rPr>
        <w:t xml:space="preserve"> training environment still on production. On this environment</w:t>
      </w:r>
      <w:r w:rsidR="003730FF">
        <w:rPr>
          <w:lang w:val="en-US"/>
        </w:rPr>
        <w:t>,</w:t>
      </w:r>
      <w:r w:rsidRPr="003B7E35">
        <w:rPr>
          <w:lang w:val="en-US"/>
        </w:rPr>
        <w:t xml:space="preserve"> we will only have read-only access.</w:t>
      </w:r>
    </w:p>
    <w:p w14:paraId="0683D073" w14:textId="77777777" w:rsidR="0036489B" w:rsidRPr="003B7E35" w:rsidRDefault="004074B7">
      <w:pPr>
        <w:rPr>
          <w:lang w:val="en-US"/>
        </w:rPr>
      </w:pPr>
      <w:r w:rsidRPr="003B7E35">
        <w:rPr>
          <w:b/>
          <w:bCs/>
          <w:lang w:val="en-US"/>
        </w:rPr>
        <w:t>Slide 72: Big CI Industrialization</w:t>
      </w:r>
      <w:r w:rsidR="00EB3B57" w:rsidRPr="003B7E35">
        <w:rPr>
          <w:lang w:val="en-US"/>
        </w:rPr>
        <w:t xml:space="preserve"> </w:t>
      </w:r>
    </w:p>
    <w:p w14:paraId="09E0822E" w14:textId="323E4E7D" w:rsidR="001069C6" w:rsidRPr="003B7E35" w:rsidRDefault="00871EED" w:rsidP="00EB3B57">
      <w:pPr>
        <w:rPr>
          <w:lang w:val="en-US"/>
        </w:rPr>
      </w:pPr>
      <w:r w:rsidRPr="003B7E35">
        <w:rPr>
          <w:lang w:val="en-US"/>
        </w:rPr>
        <w:lastRenderedPageBreak/>
        <w:t>We are going to set up a</w:t>
      </w:r>
      <w:r w:rsidR="00E070A1">
        <w:rPr>
          <w:lang w:val="en-US"/>
        </w:rPr>
        <w:t xml:space="preserve"> very BIG</w:t>
      </w:r>
      <w:r w:rsidRPr="003B7E35">
        <w:rPr>
          <w:lang w:val="en-US"/>
        </w:rPr>
        <w:t xml:space="preserve"> pipeline that allow us to retrain the whole </w:t>
      </w:r>
      <w:r w:rsidR="003730FF">
        <w:rPr>
          <w:lang w:val="en-US"/>
        </w:rPr>
        <w:t>pipeline</w:t>
      </w:r>
      <w:r w:rsidRPr="003B7E35">
        <w:rPr>
          <w:lang w:val="en-US"/>
        </w:rPr>
        <w:t xml:space="preserve"> automatically</w:t>
      </w:r>
      <w:r w:rsidR="003730FF">
        <w:rPr>
          <w:lang w:val="en-US"/>
        </w:rPr>
        <w:t xml:space="preserve">. </w:t>
      </w:r>
    </w:p>
    <w:p w14:paraId="04EECD3F" w14:textId="77777777" w:rsidR="001069C6" w:rsidRPr="003B7E35" w:rsidRDefault="001069C6">
      <w:pPr>
        <w:rPr>
          <w:b/>
          <w:bCs/>
          <w:lang w:val="en-US"/>
        </w:rPr>
      </w:pPr>
      <w:r w:rsidRPr="003B7E35">
        <w:rPr>
          <w:b/>
          <w:bCs/>
          <w:lang w:val="en-US"/>
        </w:rPr>
        <w:t xml:space="preserve">Slide 73: </w:t>
      </w:r>
      <w:proofErr w:type="spellStart"/>
      <w:r w:rsidRPr="003B7E35">
        <w:rPr>
          <w:b/>
          <w:bCs/>
          <w:lang w:val="en-US"/>
        </w:rPr>
        <w:t>GitOps</w:t>
      </w:r>
      <w:proofErr w:type="spellEnd"/>
      <w:r w:rsidRPr="003B7E35">
        <w:rPr>
          <w:b/>
          <w:bCs/>
          <w:lang w:val="en-US"/>
        </w:rPr>
        <w:t xml:space="preserve"> Dev Industrialization</w:t>
      </w:r>
    </w:p>
    <w:p w14:paraId="584495A5" w14:textId="5EBF709C" w:rsidR="001069C6" w:rsidRPr="003B7E35" w:rsidRDefault="001069C6">
      <w:pPr>
        <w:rPr>
          <w:lang w:val="en-US"/>
        </w:rPr>
      </w:pPr>
      <w:r w:rsidRPr="003B7E35">
        <w:rPr>
          <w:lang w:val="en-US"/>
        </w:rPr>
        <w:t xml:space="preserve">We can now, via GIT manipulations, deploy on the development environment and then validate </w:t>
      </w:r>
      <w:r w:rsidR="003B4424">
        <w:rPr>
          <w:lang w:val="en-US"/>
        </w:rPr>
        <w:t>it</w:t>
      </w:r>
      <w:r w:rsidRPr="003B7E35">
        <w:rPr>
          <w:lang w:val="en-US"/>
        </w:rPr>
        <w:t>.</w:t>
      </w:r>
    </w:p>
    <w:p w14:paraId="5A2DB7C7" w14:textId="77777777" w:rsidR="00B85479" w:rsidRPr="003B7E35" w:rsidRDefault="00B85479">
      <w:pPr>
        <w:rPr>
          <w:b/>
          <w:bCs/>
          <w:lang w:val="en-US"/>
        </w:rPr>
      </w:pPr>
      <w:r w:rsidRPr="003B7E35">
        <w:rPr>
          <w:b/>
          <w:bCs/>
          <w:lang w:val="en-US"/>
        </w:rPr>
        <w:t xml:space="preserve">Slide 74 Industrialization </w:t>
      </w:r>
      <w:proofErr w:type="spellStart"/>
      <w:r w:rsidRPr="003B7E35">
        <w:rPr>
          <w:b/>
          <w:bCs/>
          <w:lang w:val="en-US"/>
        </w:rPr>
        <w:t>GitOps</w:t>
      </w:r>
      <w:proofErr w:type="spellEnd"/>
      <w:r w:rsidRPr="003B7E35">
        <w:rPr>
          <w:b/>
          <w:bCs/>
          <w:lang w:val="en-US"/>
        </w:rPr>
        <w:t xml:space="preserve"> Rec</w:t>
      </w:r>
    </w:p>
    <w:p w14:paraId="26F02928" w14:textId="2E992B11" w:rsidR="00B85479" w:rsidRPr="003B7E35" w:rsidRDefault="002367D6">
      <w:pPr>
        <w:rPr>
          <w:lang w:val="en-US"/>
        </w:rPr>
      </w:pPr>
      <w:r>
        <w:rPr>
          <w:lang w:val="en-US"/>
        </w:rPr>
        <w:t>We d</w:t>
      </w:r>
      <w:r w:rsidR="002B39F7" w:rsidRPr="003B7E35">
        <w:rPr>
          <w:lang w:val="en-US"/>
        </w:rPr>
        <w:t xml:space="preserve">eploy in </w:t>
      </w:r>
      <w:r>
        <w:rPr>
          <w:lang w:val="en-US"/>
        </w:rPr>
        <w:t xml:space="preserve">staging </w:t>
      </w:r>
      <w:r w:rsidR="002B39F7" w:rsidRPr="003B7E35">
        <w:rPr>
          <w:lang w:val="en-US"/>
        </w:rPr>
        <w:t xml:space="preserve">and validate </w:t>
      </w:r>
      <w:r>
        <w:rPr>
          <w:lang w:val="en-US"/>
        </w:rPr>
        <w:t>it</w:t>
      </w:r>
      <w:r w:rsidR="002B39F7" w:rsidRPr="003B7E35">
        <w:rPr>
          <w:lang w:val="en-US"/>
        </w:rPr>
        <w:t>.</w:t>
      </w:r>
    </w:p>
    <w:p w14:paraId="6667B188" w14:textId="77777777" w:rsidR="00B85479" w:rsidRPr="003B7E35" w:rsidRDefault="00B85479">
      <w:pPr>
        <w:rPr>
          <w:b/>
          <w:bCs/>
          <w:lang w:val="en-US"/>
        </w:rPr>
      </w:pPr>
      <w:r w:rsidRPr="003B7E35">
        <w:rPr>
          <w:b/>
          <w:bCs/>
          <w:lang w:val="en-US"/>
        </w:rPr>
        <w:t>Slide 75 Industrialization Ready</w:t>
      </w:r>
    </w:p>
    <w:p w14:paraId="33128B9E" w14:textId="77777777" w:rsidR="007318EF" w:rsidRPr="003B7E35" w:rsidRDefault="007318EF">
      <w:pPr>
        <w:rPr>
          <w:lang w:val="en-US"/>
        </w:rPr>
      </w:pPr>
      <w:r w:rsidRPr="003B7E35">
        <w:rPr>
          <w:lang w:val="en-US"/>
        </w:rPr>
        <w:t>At this stage, we already have a pizza that is almost pre-cooked.</w:t>
      </w:r>
    </w:p>
    <w:p w14:paraId="698304BD" w14:textId="77777777" w:rsidR="007318EF" w:rsidRPr="003B7E35" w:rsidRDefault="00871EED">
      <w:pPr>
        <w:rPr>
          <w:b/>
          <w:bCs/>
          <w:lang w:val="en-US"/>
        </w:rPr>
      </w:pPr>
      <w:r w:rsidRPr="003B7E35">
        <w:rPr>
          <w:b/>
          <w:bCs/>
          <w:lang w:val="en-US"/>
        </w:rPr>
        <w:t xml:space="preserve">Slide 76 </w:t>
      </w:r>
      <w:proofErr w:type="spellStart"/>
      <w:r w:rsidRPr="003B7E35">
        <w:rPr>
          <w:b/>
          <w:bCs/>
          <w:lang w:val="en-US"/>
        </w:rPr>
        <w:t>GitOps</w:t>
      </w:r>
      <w:proofErr w:type="spellEnd"/>
      <w:r w:rsidRPr="003B7E35">
        <w:rPr>
          <w:b/>
          <w:bCs/>
          <w:lang w:val="en-US"/>
        </w:rPr>
        <w:t xml:space="preserve"> industrialization Pre-production</w:t>
      </w:r>
    </w:p>
    <w:p w14:paraId="6259A66B" w14:textId="533A590F" w:rsidR="007318EF" w:rsidRPr="003B7E35" w:rsidRDefault="003A2303">
      <w:pPr>
        <w:rPr>
          <w:lang w:val="en-US"/>
        </w:rPr>
      </w:pPr>
      <w:r w:rsidRPr="003B7E35">
        <w:rPr>
          <w:lang w:val="en-US"/>
        </w:rPr>
        <w:t xml:space="preserve">For safety, we do not have the rights to deliver in preproduction. Only the OPS can do it and they will deliver this pre-cooked pizza in pre-production. </w:t>
      </w:r>
      <w:r w:rsidR="00CF572C">
        <w:rPr>
          <w:lang w:val="en-US"/>
        </w:rPr>
        <w:t>Then we</w:t>
      </w:r>
      <w:r w:rsidRPr="003B7E35">
        <w:rPr>
          <w:lang w:val="en-US"/>
        </w:rPr>
        <w:t xml:space="preserve"> validate the environment.</w:t>
      </w:r>
    </w:p>
    <w:p w14:paraId="245235F5" w14:textId="77777777" w:rsidR="006F75E1" w:rsidRPr="003B7E35" w:rsidRDefault="006F75E1">
      <w:pPr>
        <w:rPr>
          <w:b/>
          <w:bCs/>
          <w:lang w:val="en-US"/>
        </w:rPr>
      </w:pPr>
      <w:r w:rsidRPr="003B7E35">
        <w:rPr>
          <w:b/>
          <w:bCs/>
          <w:lang w:val="en-US"/>
        </w:rPr>
        <w:t xml:space="preserve">Slide 77 Industrialization </w:t>
      </w:r>
      <w:proofErr w:type="spellStart"/>
      <w:r w:rsidRPr="003B7E35">
        <w:rPr>
          <w:b/>
          <w:bCs/>
          <w:lang w:val="en-US"/>
        </w:rPr>
        <w:t>GitOps</w:t>
      </w:r>
      <w:proofErr w:type="spellEnd"/>
      <w:r w:rsidRPr="003B7E35">
        <w:rPr>
          <w:b/>
          <w:bCs/>
          <w:lang w:val="en-US"/>
        </w:rPr>
        <w:t xml:space="preserve"> Production</w:t>
      </w:r>
    </w:p>
    <w:p w14:paraId="00ECBEBE" w14:textId="010D262B" w:rsidR="006F75E1" w:rsidRPr="003B7E35" w:rsidRDefault="006F75E1">
      <w:pPr>
        <w:rPr>
          <w:lang w:val="en-US"/>
        </w:rPr>
      </w:pPr>
      <w:r w:rsidRPr="003B7E35">
        <w:rPr>
          <w:lang w:val="en-US"/>
        </w:rPr>
        <w:t>Then Khalid deploys to production.</w:t>
      </w:r>
      <w:r w:rsidR="00CF572C">
        <w:rPr>
          <w:lang w:val="en-US"/>
        </w:rPr>
        <w:t xml:space="preserve"> Yeah </w:t>
      </w:r>
      <w:r w:rsidR="00CF572C" w:rsidRPr="00CF572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55E1E1F" w14:textId="77777777" w:rsidR="006F75E1" w:rsidRPr="003B7E35" w:rsidRDefault="00871EED">
      <w:pPr>
        <w:rPr>
          <w:b/>
          <w:bCs/>
          <w:lang w:val="en-US"/>
        </w:rPr>
      </w:pPr>
      <w:r w:rsidRPr="003B7E35">
        <w:rPr>
          <w:b/>
          <w:bCs/>
          <w:lang w:val="en-US"/>
        </w:rPr>
        <w:t>Slide 78: Deployment &amp; run</w:t>
      </w:r>
    </w:p>
    <w:p w14:paraId="604B6230" w14:textId="77777777" w:rsidR="00FB0547" w:rsidRDefault="00FB0547">
      <w:pPr>
        <w:rPr>
          <w:lang w:val="en-US"/>
        </w:rPr>
      </w:pPr>
      <w:r w:rsidRPr="00FB0547">
        <w:rPr>
          <w:lang w:val="en-US"/>
        </w:rPr>
        <w:t>The model API is deployed and follows the monitoring</w:t>
      </w:r>
    </w:p>
    <w:p w14:paraId="2AC23C9E" w14:textId="6052B735" w:rsidR="005F339C" w:rsidRPr="003B7E35" w:rsidRDefault="005F339C">
      <w:pPr>
        <w:rPr>
          <w:b/>
          <w:bCs/>
          <w:lang w:val="en-US"/>
        </w:rPr>
      </w:pPr>
      <w:r w:rsidRPr="003B7E35">
        <w:rPr>
          <w:b/>
          <w:bCs/>
          <w:lang w:val="en-US"/>
        </w:rPr>
        <w:t>Slide79: Deployment &amp; run monitoring</w:t>
      </w:r>
    </w:p>
    <w:p w14:paraId="789C3D21" w14:textId="4B4B04FC" w:rsidR="00FC6269" w:rsidRPr="003B7E35" w:rsidRDefault="00FC6269">
      <w:pPr>
        <w:rPr>
          <w:lang w:val="en-US"/>
        </w:rPr>
      </w:pPr>
      <w:r w:rsidRPr="003B7E35">
        <w:rPr>
          <w:lang w:val="en-US"/>
        </w:rPr>
        <w:t>For the moment</w:t>
      </w:r>
      <w:r w:rsidR="001767F7">
        <w:rPr>
          <w:lang w:val="en-US"/>
        </w:rPr>
        <w:t>,</w:t>
      </w:r>
      <w:r w:rsidRPr="003B7E35">
        <w:rPr>
          <w:lang w:val="en-US"/>
        </w:rPr>
        <w:t xml:space="preserve"> </w:t>
      </w:r>
      <w:r w:rsidR="00E070A1">
        <w:rPr>
          <w:lang w:val="en-US"/>
        </w:rPr>
        <w:t>for monitoring</w:t>
      </w:r>
      <w:r w:rsidR="001767F7">
        <w:rPr>
          <w:lang w:val="en-US"/>
        </w:rPr>
        <w:t xml:space="preserve"> </w:t>
      </w:r>
      <w:r w:rsidR="001767F7" w:rsidRPr="003B7E35">
        <w:rPr>
          <w:lang w:val="en-US"/>
        </w:rPr>
        <w:t>Data</w:t>
      </w:r>
      <w:ins w:id="227" w:author="CRUCHON Gilles" w:date="2022-10-09T18:13:00Z">
        <w:r w:rsidR="00722623">
          <w:rPr>
            <w:lang w:val="en-US"/>
          </w:rPr>
          <w:t xml:space="preserve"> </w:t>
        </w:r>
      </w:ins>
      <w:r w:rsidR="001767F7" w:rsidRPr="003B7E35">
        <w:rPr>
          <w:lang w:val="en-US"/>
        </w:rPr>
        <w:t xml:space="preserve">Drift </w:t>
      </w:r>
      <w:r w:rsidR="00E070A1">
        <w:rPr>
          <w:lang w:val="en-US"/>
        </w:rPr>
        <w:t xml:space="preserve">we are </w:t>
      </w:r>
      <w:r w:rsidR="001767F7" w:rsidRPr="003B7E35">
        <w:rPr>
          <w:lang w:val="en-US"/>
        </w:rPr>
        <w:t>using Prometheus</w:t>
      </w:r>
      <w:r w:rsidR="003036D8">
        <w:rPr>
          <w:lang w:val="en-US"/>
        </w:rPr>
        <w:t xml:space="preserve"> and </w:t>
      </w:r>
      <w:r w:rsidR="00E070A1">
        <w:rPr>
          <w:lang w:val="en-US"/>
        </w:rPr>
        <w:t>G</w:t>
      </w:r>
      <w:r w:rsidR="003036D8">
        <w:rPr>
          <w:lang w:val="en-US"/>
        </w:rPr>
        <w:t>rafana</w:t>
      </w:r>
      <w:r w:rsidR="001767F7">
        <w:rPr>
          <w:lang w:val="en-US"/>
        </w:rPr>
        <w:t xml:space="preserve"> </w:t>
      </w:r>
    </w:p>
    <w:p w14:paraId="1CE222FC" w14:textId="1B2ACFCB" w:rsidR="00FC6269" w:rsidRPr="003B7E35" w:rsidRDefault="00FC6269">
      <w:pPr>
        <w:rPr>
          <w:lang w:val="en-US"/>
        </w:rPr>
      </w:pPr>
      <w:r w:rsidRPr="003B7E35">
        <w:rPr>
          <w:lang w:val="en-US"/>
        </w:rPr>
        <w:t xml:space="preserve">This monitoring allows us to easily link the metrics </w:t>
      </w:r>
      <w:r w:rsidR="006623F8">
        <w:rPr>
          <w:lang w:val="en-US"/>
        </w:rPr>
        <w:t xml:space="preserve">send some </w:t>
      </w:r>
      <w:r w:rsidRPr="003B7E35">
        <w:rPr>
          <w:lang w:val="en-US"/>
        </w:rPr>
        <w:t>alerts</w:t>
      </w:r>
      <w:r w:rsidR="006623F8">
        <w:rPr>
          <w:lang w:val="en-US"/>
        </w:rPr>
        <w:t>.</w:t>
      </w:r>
      <w:r w:rsidRPr="003B7E35">
        <w:rPr>
          <w:lang w:val="en-US"/>
        </w:rPr>
        <w:t xml:space="preserve"> </w:t>
      </w:r>
      <w:r w:rsidR="006623F8">
        <w:rPr>
          <w:lang w:val="en-US"/>
        </w:rPr>
        <w:t>Alert</w:t>
      </w:r>
      <w:r w:rsidR="004E62F2">
        <w:rPr>
          <w:lang w:val="en-US"/>
        </w:rPr>
        <w:t>s</w:t>
      </w:r>
      <w:r w:rsidR="006623F8">
        <w:rPr>
          <w:lang w:val="en-US"/>
        </w:rPr>
        <w:t xml:space="preserve"> </w:t>
      </w:r>
      <w:r w:rsidRPr="003B7E35">
        <w:rPr>
          <w:lang w:val="en-US"/>
        </w:rPr>
        <w:t>are sent to another team specialized in production.</w:t>
      </w:r>
    </w:p>
    <w:p w14:paraId="2A64EB19" w14:textId="77777777" w:rsidR="006F75E1" w:rsidRPr="003B7E35" w:rsidRDefault="002A7C0E">
      <w:pPr>
        <w:rPr>
          <w:lang w:val="en-US"/>
        </w:rPr>
      </w:pPr>
      <w:r w:rsidRPr="003B7E35">
        <w:rPr>
          <w:lang w:val="en-US"/>
        </w:rPr>
        <w:t>Subsequently, we work on setting up the feedback loop and we will rather connect to this feedback loop to set up much finer metrics and alerting.</w:t>
      </w:r>
    </w:p>
    <w:p w14:paraId="7C9BF7D8" w14:textId="77777777" w:rsidR="007713AA" w:rsidRPr="003B7E35" w:rsidRDefault="00871EED">
      <w:pPr>
        <w:rPr>
          <w:b/>
          <w:bCs/>
          <w:lang w:val="en-US"/>
        </w:rPr>
      </w:pPr>
      <w:r w:rsidRPr="003B7E35">
        <w:rPr>
          <w:b/>
          <w:bCs/>
          <w:lang w:val="en-US"/>
        </w:rPr>
        <w:t>Slide 80: End</w:t>
      </w:r>
    </w:p>
    <w:p w14:paraId="06800A8A" w14:textId="45C9AAE1" w:rsidR="00E30803" w:rsidRPr="003B7E35" w:rsidRDefault="002A7C0E">
      <w:pPr>
        <w:rPr>
          <w:lang w:val="en-US"/>
        </w:rPr>
      </w:pPr>
      <w:r w:rsidRPr="003B7E35">
        <w:rPr>
          <w:lang w:val="en-US"/>
        </w:rPr>
        <w:t>Today we have 2 ways to share code in</w:t>
      </w:r>
      <w:r w:rsidR="003036D8">
        <w:rPr>
          <w:lang w:val="en-US"/>
        </w:rPr>
        <w:t>side</w:t>
      </w:r>
      <w:r w:rsidRPr="003B7E35">
        <w:rPr>
          <w:lang w:val="en-US"/>
        </w:rPr>
        <w:t xml:space="preserve"> the same GIT.</w:t>
      </w:r>
    </w:p>
    <w:p w14:paraId="7921075A" w14:textId="648A443C" w:rsidR="00CA4E35" w:rsidRPr="003B7E35" w:rsidRDefault="00187E38">
      <w:pPr>
        <w:rPr>
          <w:lang w:val="en-US"/>
        </w:rPr>
      </w:pPr>
      <w:r>
        <w:rPr>
          <w:lang w:val="en-US"/>
        </w:rPr>
        <w:t>W</w:t>
      </w:r>
      <w:r w:rsidR="00E30803" w:rsidRPr="003B7E35">
        <w:rPr>
          <w:lang w:val="en-US"/>
        </w:rPr>
        <w:t xml:space="preserve">e </w:t>
      </w:r>
      <w:r>
        <w:rPr>
          <w:lang w:val="en-US"/>
        </w:rPr>
        <w:t>set up</w:t>
      </w:r>
      <w:r w:rsidR="00E30803" w:rsidRPr="003B7E35">
        <w:rPr>
          <w:lang w:val="en-US"/>
        </w:rPr>
        <w:t xml:space="preserve"> a directory named production. As in python everything is a module, the training code uses </w:t>
      </w:r>
      <w:r w:rsidR="004E62F2">
        <w:rPr>
          <w:lang w:val="en-US"/>
        </w:rPr>
        <w:t>some</w:t>
      </w:r>
      <w:r w:rsidR="00E30803" w:rsidRPr="003B7E35">
        <w:rPr>
          <w:lang w:val="en-US"/>
        </w:rPr>
        <w:t xml:space="preserve"> module</w:t>
      </w:r>
      <w:r w:rsidR="004E62F2">
        <w:rPr>
          <w:lang w:val="en-US"/>
        </w:rPr>
        <w:t>s</w:t>
      </w:r>
      <w:r w:rsidR="00E30803" w:rsidRPr="003B7E35">
        <w:rPr>
          <w:lang w:val="en-US"/>
        </w:rPr>
        <w:t xml:space="preserve"> called production to perform inference for scoring.</w:t>
      </w:r>
    </w:p>
    <w:p w14:paraId="032402E2" w14:textId="77777777" w:rsidR="00CA4E35" w:rsidRPr="003B7E35" w:rsidRDefault="00871EED">
      <w:pPr>
        <w:rPr>
          <w:b/>
          <w:bCs/>
          <w:lang w:val="en-US"/>
        </w:rPr>
      </w:pPr>
      <w:r w:rsidRPr="003B7E35">
        <w:rPr>
          <w:b/>
          <w:bCs/>
          <w:lang w:val="en-US"/>
        </w:rPr>
        <w:t>Slide 81: End</w:t>
      </w:r>
    </w:p>
    <w:p w14:paraId="178F3CE5" w14:textId="6215EDDF" w:rsidR="00F34316" w:rsidRPr="003B7E35" w:rsidRDefault="00F34316">
      <w:pPr>
        <w:rPr>
          <w:lang w:val="en-US"/>
        </w:rPr>
      </w:pPr>
      <w:r w:rsidRPr="003B7E35">
        <w:rPr>
          <w:lang w:val="en-US"/>
        </w:rPr>
        <w:t>Another technique</w:t>
      </w:r>
      <w:r w:rsidR="004E62F2">
        <w:rPr>
          <w:lang w:val="en-US"/>
        </w:rPr>
        <w:t>,</w:t>
      </w:r>
      <w:r w:rsidRPr="003B7E35">
        <w:rPr>
          <w:lang w:val="en-US"/>
        </w:rPr>
        <w:t xml:space="preserve"> we are testing to share code </w:t>
      </w:r>
      <w:r w:rsidR="004E62F2">
        <w:rPr>
          <w:lang w:val="en-US"/>
        </w:rPr>
        <w:t xml:space="preserve">by </w:t>
      </w:r>
      <w:r w:rsidRPr="003B7E35">
        <w:rPr>
          <w:lang w:val="en-US"/>
        </w:rPr>
        <w:t>mak</w:t>
      </w:r>
      <w:r w:rsidR="004E62F2">
        <w:rPr>
          <w:lang w:val="en-US"/>
        </w:rPr>
        <w:t>ing</w:t>
      </w:r>
      <w:r w:rsidRPr="003B7E35">
        <w:rPr>
          <w:lang w:val="en-US"/>
        </w:rPr>
        <w:t xml:space="preserve"> local </w:t>
      </w:r>
      <w:r w:rsidR="00013936">
        <w:rPr>
          <w:lang w:val="en-US"/>
        </w:rPr>
        <w:t xml:space="preserve">python </w:t>
      </w:r>
      <w:r w:rsidRPr="003B7E35">
        <w:rPr>
          <w:lang w:val="en-US"/>
        </w:rPr>
        <w:t>packages.</w:t>
      </w:r>
    </w:p>
    <w:p w14:paraId="6D1FD7C9" w14:textId="77777777" w:rsidR="00771030" w:rsidRPr="00187E38" w:rsidRDefault="00771030">
      <w:pPr>
        <w:rPr>
          <w:b/>
          <w:bCs/>
          <w:lang w:val="en-US"/>
        </w:rPr>
      </w:pPr>
      <w:r w:rsidRPr="00187E38">
        <w:rPr>
          <w:b/>
          <w:bCs/>
          <w:lang w:val="en-US"/>
        </w:rPr>
        <w:t>Slide 82: Open source</w:t>
      </w:r>
    </w:p>
    <w:p w14:paraId="79A62C82" w14:textId="58358021" w:rsidR="00233529" w:rsidRPr="003B7E35" w:rsidRDefault="00771030">
      <w:pPr>
        <w:rPr>
          <w:lang w:val="en-US"/>
        </w:rPr>
      </w:pPr>
      <w:r w:rsidRPr="003B7E35">
        <w:rPr>
          <w:lang w:val="en-US"/>
        </w:rPr>
        <w:t>MLOPS is not centered on tools, however thanks to our projects</w:t>
      </w:r>
      <w:r w:rsidR="00187E38">
        <w:rPr>
          <w:lang w:val="en-US"/>
        </w:rPr>
        <w:t>,</w:t>
      </w:r>
      <w:r w:rsidRPr="003B7E35">
        <w:rPr>
          <w:lang w:val="en-US"/>
        </w:rPr>
        <w:t xml:space="preserve"> we have been able to set up tools and open source them. It is a pleasure to share them with you.</w:t>
      </w:r>
    </w:p>
    <w:p w14:paraId="17CEA845" w14:textId="479A55EE" w:rsidR="00187E38" w:rsidRPr="00187E38" w:rsidRDefault="00885CC0" w:rsidP="00187E38">
      <w:pPr>
        <w:pStyle w:val="ListParagraph"/>
        <w:numPr>
          <w:ilvl w:val="0"/>
          <w:numId w:val="4"/>
        </w:numPr>
        <w:rPr>
          <w:lang w:val="en-US"/>
        </w:rPr>
      </w:pPr>
      <w:r w:rsidRPr="00187E38">
        <w:rPr>
          <w:lang w:val="en-US"/>
        </w:rPr>
        <w:t>The daily clean allows</w:t>
      </w:r>
      <w:r w:rsidR="00850EDC">
        <w:rPr>
          <w:lang w:val="en-US"/>
        </w:rPr>
        <w:t xml:space="preserve"> us</w:t>
      </w:r>
      <w:r w:rsidRPr="00187E38">
        <w:rPr>
          <w:lang w:val="en-US"/>
        </w:rPr>
        <w:t xml:space="preserve"> to automatically shut down Kubernetes environment. </w:t>
      </w:r>
    </w:p>
    <w:p w14:paraId="3652C793" w14:textId="27C2296F" w:rsidR="00187E38" w:rsidRPr="00187E38" w:rsidRDefault="00885CC0" w:rsidP="00187E38">
      <w:pPr>
        <w:pStyle w:val="ListParagraph"/>
        <w:numPr>
          <w:ilvl w:val="0"/>
          <w:numId w:val="4"/>
        </w:numPr>
        <w:rPr>
          <w:lang w:val="en-US"/>
        </w:rPr>
      </w:pPr>
      <w:proofErr w:type="spellStart"/>
      <w:r w:rsidRPr="00187E38">
        <w:rPr>
          <w:lang w:val="en-US"/>
        </w:rPr>
        <w:t>Ecotag</w:t>
      </w:r>
      <w:proofErr w:type="spellEnd"/>
      <w:r w:rsidRPr="00187E38">
        <w:rPr>
          <w:lang w:val="en-US"/>
        </w:rPr>
        <w:t xml:space="preserve"> allows </w:t>
      </w:r>
      <w:r w:rsidR="00850EDC">
        <w:rPr>
          <w:lang w:val="en-US"/>
        </w:rPr>
        <w:t xml:space="preserve">us </w:t>
      </w:r>
      <w:r w:rsidRPr="00187E38">
        <w:rPr>
          <w:lang w:val="en-US"/>
        </w:rPr>
        <w:t xml:space="preserve">to make </w:t>
      </w:r>
      <w:r w:rsidR="00850EDC">
        <w:rPr>
          <w:lang w:val="en-US"/>
        </w:rPr>
        <w:t>labelling</w:t>
      </w:r>
      <w:r w:rsidRPr="00187E38">
        <w:rPr>
          <w:lang w:val="en-US"/>
        </w:rPr>
        <w:t xml:space="preserve"> and comply with GDPR rules. </w:t>
      </w:r>
    </w:p>
    <w:p w14:paraId="7706660B" w14:textId="794A980F" w:rsidR="007D6F6A" w:rsidRPr="00187E38" w:rsidRDefault="00885CC0" w:rsidP="00187E38">
      <w:pPr>
        <w:pStyle w:val="ListParagraph"/>
        <w:numPr>
          <w:ilvl w:val="0"/>
          <w:numId w:val="4"/>
        </w:numPr>
        <w:rPr>
          <w:lang w:val="en-US"/>
        </w:rPr>
      </w:pPr>
      <w:r w:rsidRPr="00187E38">
        <w:rPr>
          <w:lang w:val="en-US"/>
        </w:rPr>
        <w:t>ml-</w:t>
      </w:r>
      <w:r w:rsidR="00850EDC">
        <w:rPr>
          <w:lang w:val="en-US"/>
        </w:rPr>
        <w:t>c</w:t>
      </w:r>
      <w:r w:rsidRPr="00187E38">
        <w:rPr>
          <w:lang w:val="en-US"/>
        </w:rPr>
        <w:t>li is our integration test tool.</w:t>
      </w:r>
    </w:p>
    <w:p w14:paraId="4B85A6B6" w14:textId="77777777" w:rsidR="006F4AE1" w:rsidRPr="00187E38" w:rsidRDefault="007B78F4">
      <w:pPr>
        <w:rPr>
          <w:b/>
          <w:bCs/>
          <w:lang w:val="en-US"/>
        </w:rPr>
      </w:pPr>
      <w:r w:rsidRPr="00187E38">
        <w:rPr>
          <w:b/>
          <w:bCs/>
          <w:lang w:val="en-US"/>
        </w:rPr>
        <w:t>Slide 83: Conclusion</w:t>
      </w:r>
    </w:p>
    <w:p w14:paraId="4FE738AC" w14:textId="77777777" w:rsidR="00187E38" w:rsidRDefault="00187E38">
      <w:pPr>
        <w:rPr>
          <w:lang w:val="en-US"/>
        </w:rPr>
      </w:pPr>
      <w:r>
        <w:rPr>
          <w:lang w:val="en-US"/>
        </w:rPr>
        <w:lastRenderedPageBreak/>
        <w:t xml:space="preserve">To conclude, </w:t>
      </w:r>
      <w:r w:rsidR="00330BA8" w:rsidRPr="003B7E35">
        <w:rPr>
          <w:lang w:val="en-US"/>
        </w:rPr>
        <w:t xml:space="preserve">MLOPS is above all a culture of sharing. </w:t>
      </w:r>
    </w:p>
    <w:p w14:paraId="1011F421" w14:textId="77777777" w:rsidR="00187E38" w:rsidRDefault="00330BA8">
      <w:pPr>
        <w:rPr>
          <w:lang w:val="en-US"/>
        </w:rPr>
      </w:pPr>
      <w:r w:rsidRPr="003B7E35">
        <w:rPr>
          <w:lang w:val="en-US"/>
        </w:rPr>
        <w:t xml:space="preserve">Today we have projects that are at the top of the top of the complexity and if we do not put everything in place </w:t>
      </w:r>
      <w:r w:rsidR="00187E38">
        <w:rPr>
          <w:lang w:val="en-US"/>
        </w:rPr>
        <w:t>to help</w:t>
      </w:r>
      <w:r w:rsidRPr="003B7E35">
        <w:rPr>
          <w:lang w:val="en-US"/>
        </w:rPr>
        <w:t xml:space="preserve"> experts </w:t>
      </w:r>
      <w:r w:rsidR="00187E38">
        <w:rPr>
          <w:lang w:val="en-US"/>
        </w:rPr>
        <w:t>to</w:t>
      </w:r>
      <w:r w:rsidRPr="003B7E35">
        <w:rPr>
          <w:lang w:val="en-US"/>
        </w:rPr>
        <w:t xml:space="preserve"> work together</w:t>
      </w:r>
      <w:r w:rsidR="00187E38">
        <w:rPr>
          <w:lang w:val="en-US"/>
        </w:rPr>
        <w:t xml:space="preserve">. </w:t>
      </w:r>
    </w:p>
    <w:p w14:paraId="718BAFBF" w14:textId="1F295797" w:rsidR="00187E38" w:rsidRDefault="00187E38">
      <w:pPr>
        <w:rPr>
          <w:lang w:val="en-US"/>
        </w:rPr>
      </w:pPr>
      <w:r>
        <w:rPr>
          <w:lang w:val="en-US"/>
        </w:rPr>
        <w:t>To</w:t>
      </w:r>
      <w:r w:rsidR="00330BA8" w:rsidRPr="003B7E35">
        <w:rPr>
          <w:lang w:val="en-US"/>
        </w:rPr>
        <w:t xml:space="preserve"> understand that the problem of one is the problem of the other. </w:t>
      </w:r>
    </w:p>
    <w:p w14:paraId="7CA0B09C" w14:textId="77777777" w:rsidR="00187E38" w:rsidRDefault="00330BA8">
      <w:pPr>
        <w:rPr>
          <w:lang w:val="en-US"/>
        </w:rPr>
      </w:pPr>
      <w:r w:rsidRPr="003B7E35">
        <w:rPr>
          <w:lang w:val="en-US"/>
        </w:rPr>
        <w:t xml:space="preserve">It can't work. </w:t>
      </w:r>
    </w:p>
    <w:p w14:paraId="77B990EE" w14:textId="77777777" w:rsidR="00187E38" w:rsidRDefault="00187E38">
      <w:pPr>
        <w:rPr>
          <w:lang w:val="en-US"/>
        </w:rPr>
      </w:pPr>
      <w:r>
        <w:rPr>
          <w:lang w:val="en-US"/>
        </w:rPr>
        <w:t xml:space="preserve">A production ready project should also be a final focus. </w:t>
      </w:r>
    </w:p>
    <w:p w14:paraId="6159718D" w14:textId="7CBCF2BF" w:rsidR="007B78F4" w:rsidRPr="003B7E35" w:rsidRDefault="00330BA8">
      <w:pPr>
        <w:rPr>
          <w:lang w:val="en-US"/>
        </w:rPr>
      </w:pPr>
      <w:r w:rsidRPr="003B7E35">
        <w:rPr>
          <w:lang w:val="en-US"/>
        </w:rPr>
        <w:t>The key to success comes in this sharing and working together.</w:t>
      </w:r>
    </w:p>
    <w:p w14:paraId="3F661B78" w14:textId="77777777" w:rsidR="002D1C31" w:rsidRPr="003B7E35" w:rsidRDefault="002D1C31" w:rsidP="00330BA8">
      <w:pPr>
        <w:rPr>
          <w:lang w:val="en-US"/>
        </w:rPr>
      </w:pPr>
      <w:r w:rsidRPr="003B7E35">
        <w:rPr>
          <w:lang w:val="en-US"/>
        </w:rPr>
        <w:t xml:space="preserve"> </w:t>
      </w:r>
    </w:p>
    <w:p w14:paraId="4B389DFD" w14:textId="77777777" w:rsidR="001B6108" w:rsidRPr="003B7E35" w:rsidRDefault="001B6108">
      <w:pPr>
        <w:rPr>
          <w:lang w:val="en-US"/>
        </w:rPr>
      </w:pPr>
    </w:p>
    <w:p w14:paraId="5611D31E" w14:textId="77777777" w:rsidR="00DD2E44" w:rsidRPr="003B7E35" w:rsidRDefault="00DD2E44">
      <w:pPr>
        <w:rPr>
          <w:lang w:val="en-US"/>
        </w:rPr>
      </w:pPr>
    </w:p>
    <w:p w14:paraId="04DD086F" w14:textId="77777777" w:rsidR="00BE5728" w:rsidRPr="003B7E35" w:rsidRDefault="00BE5728">
      <w:pPr>
        <w:rPr>
          <w:lang w:val="en-US"/>
        </w:rPr>
      </w:pPr>
    </w:p>
    <w:p w14:paraId="2E993855" w14:textId="77777777" w:rsidR="007B065B" w:rsidRPr="003B7E35" w:rsidRDefault="007B065B">
      <w:pPr>
        <w:rPr>
          <w:lang w:val="en-US"/>
        </w:rPr>
      </w:pPr>
    </w:p>
    <w:sectPr w:rsidR="007B065B" w:rsidRPr="003B7E35">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CRUCHON Gilles" w:date="2022-10-09T16:56:00Z" w:initials="CG">
    <w:p w14:paraId="10FCF61B" w14:textId="77777777" w:rsidR="00FB46ED" w:rsidRDefault="00FB46ED" w:rsidP="00BD3E73">
      <w:r>
        <w:rPr>
          <w:rStyle w:val="CommentReference"/>
        </w:rPr>
        <w:annotationRef/>
      </w:r>
      <w:r>
        <w:rPr>
          <w:sz w:val="20"/>
          <w:szCs w:val="20"/>
        </w:rPr>
        <w:t>Studies say 80%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FCF6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D7BC1" w16cex:dateUtc="2022-10-09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FCF61B" w16cid:durableId="26ED7B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A67BD" w14:textId="77777777" w:rsidR="00BC78F8" w:rsidRDefault="00BC78F8" w:rsidP="00521706">
      <w:pPr>
        <w:spacing w:after="0" w:line="240" w:lineRule="auto"/>
      </w:pPr>
      <w:r>
        <w:separator/>
      </w:r>
    </w:p>
  </w:endnote>
  <w:endnote w:type="continuationSeparator" w:id="0">
    <w:p w14:paraId="7959C995" w14:textId="77777777" w:rsidR="00BC78F8" w:rsidRDefault="00BC78F8" w:rsidP="00521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B8D2" w14:textId="77777777" w:rsidR="00521706" w:rsidRDefault="00521706">
    <w:pPr>
      <w:pStyle w:val="Footer"/>
    </w:pPr>
    <w:r>
      <w:rPr>
        <w:noProof/>
      </w:rPr>
      <mc:AlternateContent>
        <mc:Choice Requires="wps">
          <w:drawing>
            <wp:anchor distT="0" distB="0" distL="114300" distR="114300" simplePos="0" relativeHeight="251659264" behindDoc="0" locked="0" layoutInCell="0" allowOverlap="1" wp14:anchorId="55DFD897" wp14:editId="0784FED6">
              <wp:simplePos x="0" y="0"/>
              <wp:positionH relativeFrom="page">
                <wp:posOffset>0</wp:posOffset>
              </wp:positionH>
              <wp:positionV relativeFrom="page">
                <wp:posOffset>10227945</wp:posOffset>
              </wp:positionV>
              <wp:extent cx="7560310" cy="273050"/>
              <wp:effectExtent l="0" t="0" r="0" b="12700"/>
              <wp:wrapNone/>
              <wp:docPr id="1" name="MSIPCM18764d4fa2bd58894dd00b8e"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9AF4A7" w14:textId="77777777" w:rsidR="00521706" w:rsidRPr="00521706" w:rsidRDefault="00521706" w:rsidP="00521706">
                          <w:pPr>
                            <w:spacing w:after="0"/>
                            <w:rPr>
                              <w:rFonts w:ascii="Calibri" w:hAnsi="Calibri" w:cs="Calibri"/>
                              <w:color w:val="000000"/>
                              <w:sz w:val="20"/>
                            </w:rPr>
                          </w:pPr>
                        </w:p>
                        <w:p w14:paraId="59A871A0" w14:textId="77777777" w:rsidR="00521706" w:rsidRPr="00521706" w:rsidRDefault="00521706" w:rsidP="00521706">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C170097" id="_x0000_t202" coordsize="21600,21600" o:spt="202" path="m,l,21600r21600,l21600,xe">
              <v:stroke joinstyle="miter"/>
              <v:path gradientshapeok="t" o:connecttype="rect"/>
            </v:shapetype>
            <v:shape id="MSIPCM18764d4fa2bd58894dd00b8e" o:spid="_x0000_s1026" type="#_x0000_t202" alt="{&quot;HashCode&quot;:-126696768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EF5E870" w14:textId="77777777" w:rsidR="00521706" w:rsidRPr="00521706" w:rsidRDefault="00521706" w:rsidP="00521706">
                    <w:pPr>
                      <w:spacing w:after="0"/>
                      <w:rPr>
                        <w:rFonts w:ascii="Calibri" w:hAnsi="Calibri" w:cs="Calibri"/>
                        <w:color w:val="000000"/>
                        <w:sz w:val="20"/>
                      </w:rPr>
                    </w:pPr>
                  </w:p>
                  <w:p w14:paraId="748A03B1" w14:textId="1EC10BFF" w:rsidR="00521706" w:rsidRPr="00521706" w:rsidRDefault="00521706" w:rsidP="00521706">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78952" w14:textId="77777777" w:rsidR="00BC78F8" w:rsidRDefault="00BC78F8" w:rsidP="00521706">
      <w:pPr>
        <w:spacing w:after="0" w:line="240" w:lineRule="auto"/>
      </w:pPr>
      <w:r>
        <w:separator/>
      </w:r>
    </w:p>
  </w:footnote>
  <w:footnote w:type="continuationSeparator" w:id="0">
    <w:p w14:paraId="3AD3FBDC" w14:textId="77777777" w:rsidR="00BC78F8" w:rsidRDefault="00BC78F8" w:rsidP="00521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9FE"/>
    <w:multiLevelType w:val="hybridMultilevel"/>
    <w:tmpl w:val="D916B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BE6116"/>
    <w:multiLevelType w:val="hybridMultilevel"/>
    <w:tmpl w:val="88CC7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502EED"/>
    <w:multiLevelType w:val="hybridMultilevel"/>
    <w:tmpl w:val="05A86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FD3D11"/>
    <w:multiLevelType w:val="hybridMultilevel"/>
    <w:tmpl w:val="023E6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17621120">
    <w:abstractNumId w:val="3"/>
  </w:num>
  <w:num w:numId="2" w16cid:durableId="2145847779">
    <w:abstractNumId w:val="0"/>
  </w:num>
  <w:num w:numId="3" w16cid:durableId="1454515248">
    <w:abstractNumId w:val="2"/>
  </w:num>
  <w:num w:numId="4" w16cid:durableId="121720079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UCHON Gilles">
    <w15:presenceInfo w15:providerId="AD" w15:userId="S::b222kp@login.axa::571e4b80-fd3f-4112-9e83-38f853d2cb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1"/>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B4"/>
    <w:rsid w:val="00001889"/>
    <w:rsid w:val="0001009E"/>
    <w:rsid w:val="00013936"/>
    <w:rsid w:val="0001531D"/>
    <w:rsid w:val="00017152"/>
    <w:rsid w:val="00025843"/>
    <w:rsid w:val="00030A11"/>
    <w:rsid w:val="00032313"/>
    <w:rsid w:val="000339B4"/>
    <w:rsid w:val="00034889"/>
    <w:rsid w:val="000402CF"/>
    <w:rsid w:val="00041C4C"/>
    <w:rsid w:val="00041CF9"/>
    <w:rsid w:val="00044528"/>
    <w:rsid w:val="00045923"/>
    <w:rsid w:val="00045A9C"/>
    <w:rsid w:val="00046296"/>
    <w:rsid w:val="00046B61"/>
    <w:rsid w:val="00050845"/>
    <w:rsid w:val="00052CC1"/>
    <w:rsid w:val="00056196"/>
    <w:rsid w:val="00063A37"/>
    <w:rsid w:val="00073214"/>
    <w:rsid w:val="00074240"/>
    <w:rsid w:val="00077BD1"/>
    <w:rsid w:val="00080606"/>
    <w:rsid w:val="00082EBB"/>
    <w:rsid w:val="00085A2E"/>
    <w:rsid w:val="000865A4"/>
    <w:rsid w:val="000874EF"/>
    <w:rsid w:val="00091456"/>
    <w:rsid w:val="000963BC"/>
    <w:rsid w:val="000A7C99"/>
    <w:rsid w:val="000B23D0"/>
    <w:rsid w:val="000B2B0F"/>
    <w:rsid w:val="000B6D2D"/>
    <w:rsid w:val="000B704A"/>
    <w:rsid w:val="000B7527"/>
    <w:rsid w:val="000B79B3"/>
    <w:rsid w:val="000C6435"/>
    <w:rsid w:val="000D0F0D"/>
    <w:rsid w:val="000D14FB"/>
    <w:rsid w:val="000D1E5B"/>
    <w:rsid w:val="000D5B1D"/>
    <w:rsid w:val="000E073E"/>
    <w:rsid w:val="000E08F9"/>
    <w:rsid w:val="000E1003"/>
    <w:rsid w:val="000E31C5"/>
    <w:rsid w:val="000F35AC"/>
    <w:rsid w:val="000F4DE3"/>
    <w:rsid w:val="0010136D"/>
    <w:rsid w:val="0010672E"/>
    <w:rsid w:val="001069C6"/>
    <w:rsid w:val="001070C7"/>
    <w:rsid w:val="00110E20"/>
    <w:rsid w:val="00111E72"/>
    <w:rsid w:val="001128A1"/>
    <w:rsid w:val="00113EA4"/>
    <w:rsid w:val="00116A6F"/>
    <w:rsid w:val="00117B89"/>
    <w:rsid w:val="001222AC"/>
    <w:rsid w:val="0012371E"/>
    <w:rsid w:val="00125403"/>
    <w:rsid w:val="00125948"/>
    <w:rsid w:val="00130332"/>
    <w:rsid w:val="00141E31"/>
    <w:rsid w:val="00141E72"/>
    <w:rsid w:val="00143179"/>
    <w:rsid w:val="0015184D"/>
    <w:rsid w:val="00152C2A"/>
    <w:rsid w:val="00152F74"/>
    <w:rsid w:val="00153B26"/>
    <w:rsid w:val="001603C5"/>
    <w:rsid w:val="00164A76"/>
    <w:rsid w:val="0017280E"/>
    <w:rsid w:val="00173A4D"/>
    <w:rsid w:val="00174256"/>
    <w:rsid w:val="00174420"/>
    <w:rsid w:val="00176011"/>
    <w:rsid w:val="00176564"/>
    <w:rsid w:val="001767F7"/>
    <w:rsid w:val="001817A9"/>
    <w:rsid w:val="00181B64"/>
    <w:rsid w:val="00182417"/>
    <w:rsid w:val="00183C49"/>
    <w:rsid w:val="00184756"/>
    <w:rsid w:val="00185DE2"/>
    <w:rsid w:val="00186C75"/>
    <w:rsid w:val="00187E38"/>
    <w:rsid w:val="00190E12"/>
    <w:rsid w:val="00195575"/>
    <w:rsid w:val="001A330D"/>
    <w:rsid w:val="001A449A"/>
    <w:rsid w:val="001A563F"/>
    <w:rsid w:val="001B0A9A"/>
    <w:rsid w:val="001B3FC7"/>
    <w:rsid w:val="001B5E76"/>
    <w:rsid w:val="001B6108"/>
    <w:rsid w:val="001B6C09"/>
    <w:rsid w:val="001B7219"/>
    <w:rsid w:val="001B7EBB"/>
    <w:rsid w:val="001C0367"/>
    <w:rsid w:val="001C4937"/>
    <w:rsid w:val="001C55F5"/>
    <w:rsid w:val="001D1DE4"/>
    <w:rsid w:val="001D1F98"/>
    <w:rsid w:val="001D1FD2"/>
    <w:rsid w:val="001D7696"/>
    <w:rsid w:val="001E083F"/>
    <w:rsid w:val="001E0928"/>
    <w:rsid w:val="001E1301"/>
    <w:rsid w:val="001E1F68"/>
    <w:rsid w:val="001E3273"/>
    <w:rsid w:val="001E56F0"/>
    <w:rsid w:val="001F319B"/>
    <w:rsid w:val="001F793E"/>
    <w:rsid w:val="00201D9B"/>
    <w:rsid w:val="00205E57"/>
    <w:rsid w:val="0020688C"/>
    <w:rsid w:val="00213D26"/>
    <w:rsid w:val="00214645"/>
    <w:rsid w:val="00215442"/>
    <w:rsid w:val="00215F54"/>
    <w:rsid w:val="00216E14"/>
    <w:rsid w:val="00217DF0"/>
    <w:rsid w:val="00220EF1"/>
    <w:rsid w:val="00223764"/>
    <w:rsid w:val="00224A1D"/>
    <w:rsid w:val="002266FA"/>
    <w:rsid w:val="00227517"/>
    <w:rsid w:val="00227716"/>
    <w:rsid w:val="00233529"/>
    <w:rsid w:val="00234B7A"/>
    <w:rsid w:val="002367D6"/>
    <w:rsid w:val="00242DF7"/>
    <w:rsid w:val="002437B9"/>
    <w:rsid w:val="00245237"/>
    <w:rsid w:val="00250806"/>
    <w:rsid w:val="00251750"/>
    <w:rsid w:val="002530FE"/>
    <w:rsid w:val="00253BE0"/>
    <w:rsid w:val="00255543"/>
    <w:rsid w:val="002555D7"/>
    <w:rsid w:val="002613B8"/>
    <w:rsid w:val="00262F0E"/>
    <w:rsid w:val="002635FD"/>
    <w:rsid w:val="0026396B"/>
    <w:rsid w:val="00271062"/>
    <w:rsid w:val="002719AF"/>
    <w:rsid w:val="00273D78"/>
    <w:rsid w:val="00274584"/>
    <w:rsid w:val="00286900"/>
    <w:rsid w:val="00291821"/>
    <w:rsid w:val="002933BD"/>
    <w:rsid w:val="002942E6"/>
    <w:rsid w:val="00294879"/>
    <w:rsid w:val="002A32A5"/>
    <w:rsid w:val="002A5CAE"/>
    <w:rsid w:val="002A7C0E"/>
    <w:rsid w:val="002B39F7"/>
    <w:rsid w:val="002B6021"/>
    <w:rsid w:val="002D1C31"/>
    <w:rsid w:val="002D2261"/>
    <w:rsid w:val="002D2EAA"/>
    <w:rsid w:val="002D5975"/>
    <w:rsid w:val="002D725A"/>
    <w:rsid w:val="002E390D"/>
    <w:rsid w:val="002E3C96"/>
    <w:rsid w:val="002E5336"/>
    <w:rsid w:val="002E62F4"/>
    <w:rsid w:val="002F1BA9"/>
    <w:rsid w:val="002F52DA"/>
    <w:rsid w:val="002F5DC7"/>
    <w:rsid w:val="00302030"/>
    <w:rsid w:val="003036D8"/>
    <w:rsid w:val="00303A73"/>
    <w:rsid w:val="00313D21"/>
    <w:rsid w:val="003146F2"/>
    <w:rsid w:val="003153CA"/>
    <w:rsid w:val="00315B37"/>
    <w:rsid w:val="00317C43"/>
    <w:rsid w:val="0032017D"/>
    <w:rsid w:val="00321D53"/>
    <w:rsid w:val="00322C37"/>
    <w:rsid w:val="00324EAC"/>
    <w:rsid w:val="00330BA8"/>
    <w:rsid w:val="003362E8"/>
    <w:rsid w:val="0034122D"/>
    <w:rsid w:val="0034517F"/>
    <w:rsid w:val="0034783E"/>
    <w:rsid w:val="003505BF"/>
    <w:rsid w:val="00353C9E"/>
    <w:rsid w:val="00355502"/>
    <w:rsid w:val="003609B0"/>
    <w:rsid w:val="00361FAF"/>
    <w:rsid w:val="00363946"/>
    <w:rsid w:val="0036489B"/>
    <w:rsid w:val="003730FF"/>
    <w:rsid w:val="00373E42"/>
    <w:rsid w:val="003864C9"/>
    <w:rsid w:val="003872C6"/>
    <w:rsid w:val="0039107F"/>
    <w:rsid w:val="00391FCB"/>
    <w:rsid w:val="00396EBE"/>
    <w:rsid w:val="003A2303"/>
    <w:rsid w:val="003A26F2"/>
    <w:rsid w:val="003A286E"/>
    <w:rsid w:val="003A490D"/>
    <w:rsid w:val="003A5F17"/>
    <w:rsid w:val="003A686B"/>
    <w:rsid w:val="003B1D9B"/>
    <w:rsid w:val="003B4424"/>
    <w:rsid w:val="003B4BED"/>
    <w:rsid w:val="003B573A"/>
    <w:rsid w:val="003B5D81"/>
    <w:rsid w:val="003B757F"/>
    <w:rsid w:val="003B7E35"/>
    <w:rsid w:val="003C1119"/>
    <w:rsid w:val="003C3F9D"/>
    <w:rsid w:val="003C4F40"/>
    <w:rsid w:val="003C6188"/>
    <w:rsid w:val="003C6798"/>
    <w:rsid w:val="003D455A"/>
    <w:rsid w:val="003D7B03"/>
    <w:rsid w:val="003E4211"/>
    <w:rsid w:val="003F4406"/>
    <w:rsid w:val="004028C2"/>
    <w:rsid w:val="00402DE8"/>
    <w:rsid w:val="00403BC2"/>
    <w:rsid w:val="004057BD"/>
    <w:rsid w:val="00407446"/>
    <w:rsid w:val="004074B7"/>
    <w:rsid w:val="004076D8"/>
    <w:rsid w:val="0041265C"/>
    <w:rsid w:val="00414B89"/>
    <w:rsid w:val="00416C4D"/>
    <w:rsid w:val="004224FB"/>
    <w:rsid w:val="00424EF7"/>
    <w:rsid w:val="0042608D"/>
    <w:rsid w:val="00430A1D"/>
    <w:rsid w:val="0043172B"/>
    <w:rsid w:val="00437D7E"/>
    <w:rsid w:val="0044221F"/>
    <w:rsid w:val="004447B4"/>
    <w:rsid w:val="00445011"/>
    <w:rsid w:val="00447A4C"/>
    <w:rsid w:val="00451AA5"/>
    <w:rsid w:val="0045259B"/>
    <w:rsid w:val="00452F4A"/>
    <w:rsid w:val="004542E7"/>
    <w:rsid w:val="0045499A"/>
    <w:rsid w:val="00455132"/>
    <w:rsid w:val="004625B1"/>
    <w:rsid w:val="00475B91"/>
    <w:rsid w:val="004814AC"/>
    <w:rsid w:val="0048207E"/>
    <w:rsid w:val="004825CF"/>
    <w:rsid w:val="00485D7C"/>
    <w:rsid w:val="00487D82"/>
    <w:rsid w:val="004931B4"/>
    <w:rsid w:val="004932D6"/>
    <w:rsid w:val="00493C58"/>
    <w:rsid w:val="00495393"/>
    <w:rsid w:val="004956B4"/>
    <w:rsid w:val="004959C4"/>
    <w:rsid w:val="004A1306"/>
    <w:rsid w:val="004A4BB1"/>
    <w:rsid w:val="004B1DE9"/>
    <w:rsid w:val="004B7638"/>
    <w:rsid w:val="004B78E7"/>
    <w:rsid w:val="004C0491"/>
    <w:rsid w:val="004C18A0"/>
    <w:rsid w:val="004C2048"/>
    <w:rsid w:val="004C3C99"/>
    <w:rsid w:val="004C4301"/>
    <w:rsid w:val="004C57F3"/>
    <w:rsid w:val="004D2934"/>
    <w:rsid w:val="004D6BF9"/>
    <w:rsid w:val="004D7D02"/>
    <w:rsid w:val="004E53FF"/>
    <w:rsid w:val="004E62F2"/>
    <w:rsid w:val="004E7E55"/>
    <w:rsid w:val="004F08AA"/>
    <w:rsid w:val="004F2C49"/>
    <w:rsid w:val="00500E85"/>
    <w:rsid w:val="00503634"/>
    <w:rsid w:val="00505562"/>
    <w:rsid w:val="00506AE7"/>
    <w:rsid w:val="00506E91"/>
    <w:rsid w:val="005073EC"/>
    <w:rsid w:val="005129A8"/>
    <w:rsid w:val="005130E7"/>
    <w:rsid w:val="005215FB"/>
    <w:rsid w:val="00521706"/>
    <w:rsid w:val="00522F69"/>
    <w:rsid w:val="00524428"/>
    <w:rsid w:val="00527D54"/>
    <w:rsid w:val="0053184C"/>
    <w:rsid w:val="00535949"/>
    <w:rsid w:val="00537D25"/>
    <w:rsid w:val="00543118"/>
    <w:rsid w:val="0054417A"/>
    <w:rsid w:val="00544ED3"/>
    <w:rsid w:val="00545301"/>
    <w:rsid w:val="00550158"/>
    <w:rsid w:val="005517EC"/>
    <w:rsid w:val="005534C7"/>
    <w:rsid w:val="00554DC3"/>
    <w:rsid w:val="00555B8F"/>
    <w:rsid w:val="00561C60"/>
    <w:rsid w:val="00566908"/>
    <w:rsid w:val="00574729"/>
    <w:rsid w:val="00581CFA"/>
    <w:rsid w:val="005855D5"/>
    <w:rsid w:val="00587A62"/>
    <w:rsid w:val="00592DB4"/>
    <w:rsid w:val="005946AC"/>
    <w:rsid w:val="00596896"/>
    <w:rsid w:val="00596B16"/>
    <w:rsid w:val="005A2EF3"/>
    <w:rsid w:val="005A33DD"/>
    <w:rsid w:val="005A3962"/>
    <w:rsid w:val="005A6D9D"/>
    <w:rsid w:val="005B3393"/>
    <w:rsid w:val="005C1CC0"/>
    <w:rsid w:val="005C4A63"/>
    <w:rsid w:val="005C5362"/>
    <w:rsid w:val="005C564E"/>
    <w:rsid w:val="005C678D"/>
    <w:rsid w:val="005C7CB3"/>
    <w:rsid w:val="005D4D16"/>
    <w:rsid w:val="005D52CB"/>
    <w:rsid w:val="005D7F74"/>
    <w:rsid w:val="005E283F"/>
    <w:rsid w:val="005E363E"/>
    <w:rsid w:val="005F339C"/>
    <w:rsid w:val="006015AE"/>
    <w:rsid w:val="0060204E"/>
    <w:rsid w:val="0060420D"/>
    <w:rsid w:val="006103FF"/>
    <w:rsid w:val="006110E6"/>
    <w:rsid w:val="006130E7"/>
    <w:rsid w:val="006156B9"/>
    <w:rsid w:val="0061746D"/>
    <w:rsid w:val="00621596"/>
    <w:rsid w:val="0063059A"/>
    <w:rsid w:val="0063485B"/>
    <w:rsid w:val="00635856"/>
    <w:rsid w:val="006368AB"/>
    <w:rsid w:val="00641E29"/>
    <w:rsid w:val="0064455C"/>
    <w:rsid w:val="00644644"/>
    <w:rsid w:val="00644CD9"/>
    <w:rsid w:val="006463B0"/>
    <w:rsid w:val="00652F9E"/>
    <w:rsid w:val="00653EDE"/>
    <w:rsid w:val="00656CB3"/>
    <w:rsid w:val="0066219D"/>
    <w:rsid w:val="006623F8"/>
    <w:rsid w:val="00665076"/>
    <w:rsid w:val="00666E9F"/>
    <w:rsid w:val="00673F99"/>
    <w:rsid w:val="00676F11"/>
    <w:rsid w:val="0068590F"/>
    <w:rsid w:val="00687865"/>
    <w:rsid w:val="00687B89"/>
    <w:rsid w:val="0069185A"/>
    <w:rsid w:val="0069484E"/>
    <w:rsid w:val="00697A6C"/>
    <w:rsid w:val="006A15A4"/>
    <w:rsid w:val="006A28A5"/>
    <w:rsid w:val="006A327C"/>
    <w:rsid w:val="006A5612"/>
    <w:rsid w:val="006B1711"/>
    <w:rsid w:val="006C19D7"/>
    <w:rsid w:val="006C482E"/>
    <w:rsid w:val="006C59C5"/>
    <w:rsid w:val="006C5A83"/>
    <w:rsid w:val="006C5C33"/>
    <w:rsid w:val="006C5FF9"/>
    <w:rsid w:val="006D039E"/>
    <w:rsid w:val="006D37FF"/>
    <w:rsid w:val="006D4CCD"/>
    <w:rsid w:val="006D7E49"/>
    <w:rsid w:val="006E3D59"/>
    <w:rsid w:val="006E4214"/>
    <w:rsid w:val="006F4AE1"/>
    <w:rsid w:val="006F6A61"/>
    <w:rsid w:val="006F75E1"/>
    <w:rsid w:val="00704C2A"/>
    <w:rsid w:val="00705A85"/>
    <w:rsid w:val="0071074C"/>
    <w:rsid w:val="007136C8"/>
    <w:rsid w:val="00715C75"/>
    <w:rsid w:val="00722623"/>
    <w:rsid w:val="007318EF"/>
    <w:rsid w:val="00736702"/>
    <w:rsid w:val="00740FDD"/>
    <w:rsid w:val="00741D9E"/>
    <w:rsid w:val="00746065"/>
    <w:rsid w:val="00746A2C"/>
    <w:rsid w:val="00746B4E"/>
    <w:rsid w:val="00752602"/>
    <w:rsid w:val="0075468C"/>
    <w:rsid w:val="00754BEA"/>
    <w:rsid w:val="0076118A"/>
    <w:rsid w:val="007619AD"/>
    <w:rsid w:val="007638EF"/>
    <w:rsid w:val="00771030"/>
    <w:rsid w:val="007713AA"/>
    <w:rsid w:val="00771A43"/>
    <w:rsid w:val="00774CBE"/>
    <w:rsid w:val="007758F8"/>
    <w:rsid w:val="00775EB9"/>
    <w:rsid w:val="00775EC8"/>
    <w:rsid w:val="00780828"/>
    <w:rsid w:val="00783CAF"/>
    <w:rsid w:val="00783CC0"/>
    <w:rsid w:val="0078754C"/>
    <w:rsid w:val="00796B9F"/>
    <w:rsid w:val="007A4D0D"/>
    <w:rsid w:val="007A56BC"/>
    <w:rsid w:val="007A5F71"/>
    <w:rsid w:val="007B065B"/>
    <w:rsid w:val="007B08F7"/>
    <w:rsid w:val="007B0E6B"/>
    <w:rsid w:val="007B20B4"/>
    <w:rsid w:val="007B78F4"/>
    <w:rsid w:val="007C31FC"/>
    <w:rsid w:val="007C3991"/>
    <w:rsid w:val="007C3ACA"/>
    <w:rsid w:val="007D1EE4"/>
    <w:rsid w:val="007D2DD1"/>
    <w:rsid w:val="007D351E"/>
    <w:rsid w:val="007D67A3"/>
    <w:rsid w:val="007D6F6A"/>
    <w:rsid w:val="007E0E0B"/>
    <w:rsid w:val="007E249A"/>
    <w:rsid w:val="007E552E"/>
    <w:rsid w:val="007E6BBC"/>
    <w:rsid w:val="007E7077"/>
    <w:rsid w:val="007F0B54"/>
    <w:rsid w:val="007F3426"/>
    <w:rsid w:val="007F34A4"/>
    <w:rsid w:val="008003A7"/>
    <w:rsid w:val="008038C8"/>
    <w:rsid w:val="00804092"/>
    <w:rsid w:val="0080410D"/>
    <w:rsid w:val="00805F2D"/>
    <w:rsid w:val="00806BC6"/>
    <w:rsid w:val="008073F3"/>
    <w:rsid w:val="00807681"/>
    <w:rsid w:val="00810C6F"/>
    <w:rsid w:val="008111F3"/>
    <w:rsid w:val="008124C4"/>
    <w:rsid w:val="00812781"/>
    <w:rsid w:val="00813E81"/>
    <w:rsid w:val="008167DB"/>
    <w:rsid w:val="00817E2A"/>
    <w:rsid w:val="00826873"/>
    <w:rsid w:val="00826E98"/>
    <w:rsid w:val="00836768"/>
    <w:rsid w:val="008369A2"/>
    <w:rsid w:val="00836F43"/>
    <w:rsid w:val="0084090B"/>
    <w:rsid w:val="00841CCD"/>
    <w:rsid w:val="00846047"/>
    <w:rsid w:val="00846E01"/>
    <w:rsid w:val="00850EDC"/>
    <w:rsid w:val="00851B81"/>
    <w:rsid w:val="00853CA4"/>
    <w:rsid w:val="00855C3B"/>
    <w:rsid w:val="00866433"/>
    <w:rsid w:val="00867DD1"/>
    <w:rsid w:val="00871EED"/>
    <w:rsid w:val="008727F4"/>
    <w:rsid w:val="00872F45"/>
    <w:rsid w:val="008800BD"/>
    <w:rsid w:val="008810D0"/>
    <w:rsid w:val="008816E6"/>
    <w:rsid w:val="00885CC0"/>
    <w:rsid w:val="00892EF3"/>
    <w:rsid w:val="008953F6"/>
    <w:rsid w:val="0089571C"/>
    <w:rsid w:val="00897B30"/>
    <w:rsid w:val="008A1E42"/>
    <w:rsid w:val="008C1E60"/>
    <w:rsid w:val="008C26E6"/>
    <w:rsid w:val="008C3EB0"/>
    <w:rsid w:val="008C41D0"/>
    <w:rsid w:val="008C6AEE"/>
    <w:rsid w:val="008D04BB"/>
    <w:rsid w:val="008D4F35"/>
    <w:rsid w:val="008D78D9"/>
    <w:rsid w:val="008D7A9B"/>
    <w:rsid w:val="008E211D"/>
    <w:rsid w:val="008E2B84"/>
    <w:rsid w:val="008E3A02"/>
    <w:rsid w:val="008E7E38"/>
    <w:rsid w:val="008F110C"/>
    <w:rsid w:val="008F26F8"/>
    <w:rsid w:val="008F2DDD"/>
    <w:rsid w:val="008F36B4"/>
    <w:rsid w:val="008F3772"/>
    <w:rsid w:val="008F4DA2"/>
    <w:rsid w:val="00901C80"/>
    <w:rsid w:val="00901CAB"/>
    <w:rsid w:val="009027DC"/>
    <w:rsid w:val="009029CE"/>
    <w:rsid w:val="00902BCB"/>
    <w:rsid w:val="0090610C"/>
    <w:rsid w:val="009120D8"/>
    <w:rsid w:val="00912689"/>
    <w:rsid w:val="009133BD"/>
    <w:rsid w:val="00913557"/>
    <w:rsid w:val="00914069"/>
    <w:rsid w:val="009145C5"/>
    <w:rsid w:val="009156D3"/>
    <w:rsid w:val="0091752A"/>
    <w:rsid w:val="00920C2A"/>
    <w:rsid w:val="00922B40"/>
    <w:rsid w:val="00923429"/>
    <w:rsid w:val="00926C11"/>
    <w:rsid w:val="009318A4"/>
    <w:rsid w:val="00933ACC"/>
    <w:rsid w:val="00937AFE"/>
    <w:rsid w:val="00941722"/>
    <w:rsid w:val="00941925"/>
    <w:rsid w:val="009429CF"/>
    <w:rsid w:val="00950E32"/>
    <w:rsid w:val="00951A74"/>
    <w:rsid w:val="00955125"/>
    <w:rsid w:val="009559DD"/>
    <w:rsid w:val="009562FE"/>
    <w:rsid w:val="00960438"/>
    <w:rsid w:val="009657B7"/>
    <w:rsid w:val="00972071"/>
    <w:rsid w:val="0097664E"/>
    <w:rsid w:val="0097788F"/>
    <w:rsid w:val="00982B1D"/>
    <w:rsid w:val="0098419D"/>
    <w:rsid w:val="00984950"/>
    <w:rsid w:val="00987812"/>
    <w:rsid w:val="00991838"/>
    <w:rsid w:val="00996D23"/>
    <w:rsid w:val="009A1B0A"/>
    <w:rsid w:val="009A4C0D"/>
    <w:rsid w:val="009A73B7"/>
    <w:rsid w:val="009B06C3"/>
    <w:rsid w:val="009B1388"/>
    <w:rsid w:val="009B57FB"/>
    <w:rsid w:val="009B660F"/>
    <w:rsid w:val="009C0609"/>
    <w:rsid w:val="009C0A3B"/>
    <w:rsid w:val="009C2EBF"/>
    <w:rsid w:val="009C3F3B"/>
    <w:rsid w:val="009C5BD4"/>
    <w:rsid w:val="009C6462"/>
    <w:rsid w:val="009D73BC"/>
    <w:rsid w:val="009E41E2"/>
    <w:rsid w:val="009E5141"/>
    <w:rsid w:val="009E5BD8"/>
    <w:rsid w:val="009F0773"/>
    <w:rsid w:val="00A05FB1"/>
    <w:rsid w:val="00A06FB1"/>
    <w:rsid w:val="00A14789"/>
    <w:rsid w:val="00A176EB"/>
    <w:rsid w:val="00A24197"/>
    <w:rsid w:val="00A27826"/>
    <w:rsid w:val="00A3281C"/>
    <w:rsid w:val="00A336BF"/>
    <w:rsid w:val="00A34FC5"/>
    <w:rsid w:val="00A34FF3"/>
    <w:rsid w:val="00A3515F"/>
    <w:rsid w:val="00A358C8"/>
    <w:rsid w:val="00A37D1E"/>
    <w:rsid w:val="00A50443"/>
    <w:rsid w:val="00A54067"/>
    <w:rsid w:val="00A54A22"/>
    <w:rsid w:val="00A56509"/>
    <w:rsid w:val="00A60E08"/>
    <w:rsid w:val="00A60E40"/>
    <w:rsid w:val="00A649F0"/>
    <w:rsid w:val="00A759A9"/>
    <w:rsid w:val="00A75FFD"/>
    <w:rsid w:val="00A802A9"/>
    <w:rsid w:val="00A840EB"/>
    <w:rsid w:val="00A9052E"/>
    <w:rsid w:val="00A92257"/>
    <w:rsid w:val="00A93D4B"/>
    <w:rsid w:val="00A949B2"/>
    <w:rsid w:val="00A95132"/>
    <w:rsid w:val="00A95463"/>
    <w:rsid w:val="00A960C7"/>
    <w:rsid w:val="00AA0066"/>
    <w:rsid w:val="00AA10CE"/>
    <w:rsid w:val="00AA6B51"/>
    <w:rsid w:val="00AA6EAB"/>
    <w:rsid w:val="00AA7737"/>
    <w:rsid w:val="00AB67D6"/>
    <w:rsid w:val="00AC14D9"/>
    <w:rsid w:val="00AC1531"/>
    <w:rsid w:val="00AC44A4"/>
    <w:rsid w:val="00AC6C87"/>
    <w:rsid w:val="00AC6F1A"/>
    <w:rsid w:val="00AD1E61"/>
    <w:rsid w:val="00AD205C"/>
    <w:rsid w:val="00AD37A9"/>
    <w:rsid w:val="00AD4F33"/>
    <w:rsid w:val="00AD6274"/>
    <w:rsid w:val="00AD6792"/>
    <w:rsid w:val="00AD7EB4"/>
    <w:rsid w:val="00AE1B48"/>
    <w:rsid w:val="00AE3219"/>
    <w:rsid w:val="00AE52BA"/>
    <w:rsid w:val="00AF0C43"/>
    <w:rsid w:val="00AF1F80"/>
    <w:rsid w:val="00AF4D9A"/>
    <w:rsid w:val="00AF561A"/>
    <w:rsid w:val="00AF5C8E"/>
    <w:rsid w:val="00B00F66"/>
    <w:rsid w:val="00B131EB"/>
    <w:rsid w:val="00B16936"/>
    <w:rsid w:val="00B205B0"/>
    <w:rsid w:val="00B20D01"/>
    <w:rsid w:val="00B265B1"/>
    <w:rsid w:val="00B2677D"/>
    <w:rsid w:val="00B315A8"/>
    <w:rsid w:val="00B337B5"/>
    <w:rsid w:val="00B4217F"/>
    <w:rsid w:val="00B43B00"/>
    <w:rsid w:val="00B4483B"/>
    <w:rsid w:val="00B4575E"/>
    <w:rsid w:val="00B500D8"/>
    <w:rsid w:val="00B50AC4"/>
    <w:rsid w:val="00B53C1B"/>
    <w:rsid w:val="00B54030"/>
    <w:rsid w:val="00B551EF"/>
    <w:rsid w:val="00B56931"/>
    <w:rsid w:val="00B625FA"/>
    <w:rsid w:val="00B6434F"/>
    <w:rsid w:val="00B67D03"/>
    <w:rsid w:val="00B7241C"/>
    <w:rsid w:val="00B744DB"/>
    <w:rsid w:val="00B744E5"/>
    <w:rsid w:val="00B75D9E"/>
    <w:rsid w:val="00B76253"/>
    <w:rsid w:val="00B8456A"/>
    <w:rsid w:val="00B849B7"/>
    <w:rsid w:val="00B85479"/>
    <w:rsid w:val="00B90E69"/>
    <w:rsid w:val="00B91939"/>
    <w:rsid w:val="00BA07A7"/>
    <w:rsid w:val="00BA3B09"/>
    <w:rsid w:val="00BA413E"/>
    <w:rsid w:val="00BA62B9"/>
    <w:rsid w:val="00BB227D"/>
    <w:rsid w:val="00BB2381"/>
    <w:rsid w:val="00BB3FE7"/>
    <w:rsid w:val="00BB6E05"/>
    <w:rsid w:val="00BC1C93"/>
    <w:rsid w:val="00BC4F88"/>
    <w:rsid w:val="00BC78F8"/>
    <w:rsid w:val="00BD0465"/>
    <w:rsid w:val="00BE1A2A"/>
    <w:rsid w:val="00BE5728"/>
    <w:rsid w:val="00BF545A"/>
    <w:rsid w:val="00BF6338"/>
    <w:rsid w:val="00BF7DB6"/>
    <w:rsid w:val="00C008F5"/>
    <w:rsid w:val="00C017C9"/>
    <w:rsid w:val="00C058F1"/>
    <w:rsid w:val="00C074D9"/>
    <w:rsid w:val="00C10B78"/>
    <w:rsid w:val="00C115FD"/>
    <w:rsid w:val="00C1375C"/>
    <w:rsid w:val="00C14E28"/>
    <w:rsid w:val="00C16434"/>
    <w:rsid w:val="00C175A7"/>
    <w:rsid w:val="00C20EA3"/>
    <w:rsid w:val="00C27DD5"/>
    <w:rsid w:val="00C3090C"/>
    <w:rsid w:val="00C30A6E"/>
    <w:rsid w:val="00C312AE"/>
    <w:rsid w:val="00C32BFD"/>
    <w:rsid w:val="00C36B1F"/>
    <w:rsid w:val="00C374CB"/>
    <w:rsid w:val="00C377F1"/>
    <w:rsid w:val="00C46C37"/>
    <w:rsid w:val="00C541DF"/>
    <w:rsid w:val="00C611A1"/>
    <w:rsid w:val="00C61840"/>
    <w:rsid w:val="00C6292B"/>
    <w:rsid w:val="00C6301C"/>
    <w:rsid w:val="00C64AF9"/>
    <w:rsid w:val="00C64B94"/>
    <w:rsid w:val="00C65949"/>
    <w:rsid w:val="00C720AB"/>
    <w:rsid w:val="00C74E35"/>
    <w:rsid w:val="00C7729C"/>
    <w:rsid w:val="00C81964"/>
    <w:rsid w:val="00C85E1D"/>
    <w:rsid w:val="00C913CC"/>
    <w:rsid w:val="00C94524"/>
    <w:rsid w:val="00CA3FE6"/>
    <w:rsid w:val="00CA4E35"/>
    <w:rsid w:val="00CA7DC9"/>
    <w:rsid w:val="00CB1E7A"/>
    <w:rsid w:val="00CB4A07"/>
    <w:rsid w:val="00CB5591"/>
    <w:rsid w:val="00CB7EF0"/>
    <w:rsid w:val="00CB7F92"/>
    <w:rsid w:val="00CC2073"/>
    <w:rsid w:val="00CC3FE1"/>
    <w:rsid w:val="00CC4671"/>
    <w:rsid w:val="00CC69FE"/>
    <w:rsid w:val="00CC7CB1"/>
    <w:rsid w:val="00CD5A47"/>
    <w:rsid w:val="00CD62E4"/>
    <w:rsid w:val="00CD7813"/>
    <w:rsid w:val="00CF10CC"/>
    <w:rsid w:val="00CF336F"/>
    <w:rsid w:val="00CF572C"/>
    <w:rsid w:val="00D0161D"/>
    <w:rsid w:val="00D02B1C"/>
    <w:rsid w:val="00D14BB5"/>
    <w:rsid w:val="00D15475"/>
    <w:rsid w:val="00D1634A"/>
    <w:rsid w:val="00D16412"/>
    <w:rsid w:val="00D172B8"/>
    <w:rsid w:val="00D234F7"/>
    <w:rsid w:val="00D234F9"/>
    <w:rsid w:val="00D2396C"/>
    <w:rsid w:val="00D27F51"/>
    <w:rsid w:val="00D41C47"/>
    <w:rsid w:val="00D43EBA"/>
    <w:rsid w:val="00D4755F"/>
    <w:rsid w:val="00D54BE3"/>
    <w:rsid w:val="00D6031C"/>
    <w:rsid w:val="00D604D7"/>
    <w:rsid w:val="00D67BF3"/>
    <w:rsid w:val="00D71D78"/>
    <w:rsid w:val="00D857FE"/>
    <w:rsid w:val="00D85D5E"/>
    <w:rsid w:val="00D86D9C"/>
    <w:rsid w:val="00D901C6"/>
    <w:rsid w:val="00D90CB8"/>
    <w:rsid w:val="00D90D22"/>
    <w:rsid w:val="00D957A7"/>
    <w:rsid w:val="00D96EBA"/>
    <w:rsid w:val="00DA0E5F"/>
    <w:rsid w:val="00DA7D13"/>
    <w:rsid w:val="00DB0D59"/>
    <w:rsid w:val="00DB326D"/>
    <w:rsid w:val="00DB6185"/>
    <w:rsid w:val="00DB7E46"/>
    <w:rsid w:val="00DD2BFD"/>
    <w:rsid w:val="00DD2E44"/>
    <w:rsid w:val="00DD6A88"/>
    <w:rsid w:val="00DE2C71"/>
    <w:rsid w:val="00DE2D65"/>
    <w:rsid w:val="00DE35C7"/>
    <w:rsid w:val="00DE624D"/>
    <w:rsid w:val="00DE6D76"/>
    <w:rsid w:val="00DF04BE"/>
    <w:rsid w:val="00DF0BE4"/>
    <w:rsid w:val="00DF2B91"/>
    <w:rsid w:val="00DF30AA"/>
    <w:rsid w:val="00DF4883"/>
    <w:rsid w:val="00DF4C0A"/>
    <w:rsid w:val="00DF5357"/>
    <w:rsid w:val="00DF560C"/>
    <w:rsid w:val="00E0176A"/>
    <w:rsid w:val="00E01E54"/>
    <w:rsid w:val="00E05855"/>
    <w:rsid w:val="00E070A1"/>
    <w:rsid w:val="00E11DFC"/>
    <w:rsid w:val="00E1371A"/>
    <w:rsid w:val="00E15738"/>
    <w:rsid w:val="00E2404D"/>
    <w:rsid w:val="00E26173"/>
    <w:rsid w:val="00E30020"/>
    <w:rsid w:val="00E302FE"/>
    <w:rsid w:val="00E30803"/>
    <w:rsid w:val="00E3321F"/>
    <w:rsid w:val="00E3377D"/>
    <w:rsid w:val="00E33DCB"/>
    <w:rsid w:val="00E33EEB"/>
    <w:rsid w:val="00E34514"/>
    <w:rsid w:val="00E34D51"/>
    <w:rsid w:val="00E359A3"/>
    <w:rsid w:val="00E375A5"/>
    <w:rsid w:val="00E37FC8"/>
    <w:rsid w:val="00E4121C"/>
    <w:rsid w:val="00E419B9"/>
    <w:rsid w:val="00E41DAF"/>
    <w:rsid w:val="00E42AEE"/>
    <w:rsid w:val="00E43743"/>
    <w:rsid w:val="00E4492E"/>
    <w:rsid w:val="00E5556D"/>
    <w:rsid w:val="00E55AC4"/>
    <w:rsid w:val="00E62EF6"/>
    <w:rsid w:val="00E66FDA"/>
    <w:rsid w:val="00E72078"/>
    <w:rsid w:val="00E74C5C"/>
    <w:rsid w:val="00E80BE5"/>
    <w:rsid w:val="00E80C9E"/>
    <w:rsid w:val="00E863E1"/>
    <w:rsid w:val="00E869B0"/>
    <w:rsid w:val="00E90282"/>
    <w:rsid w:val="00E914DB"/>
    <w:rsid w:val="00E92B9F"/>
    <w:rsid w:val="00EA1E2B"/>
    <w:rsid w:val="00EB0DD7"/>
    <w:rsid w:val="00EB1FF1"/>
    <w:rsid w:val="00EB36F8"/>
    <w:rsid w:val="00EB3B57"/>
    <w:rsid w:val="00EB52FF"/>
    <w:rsid w:val="00EB56F3"/>
    <w:rsid w:val="00EC10D8"/>
    <w:rsid w:val="00EC3499"/>
    <w:rsid w:val="00EC74DE"/>
    <w:rsid w:val="00ED4E93"/>
    <w:rsid w:val="00ED5B75"/>
    <w:rsid w:val="00ED74AD"/>
    <w:rsid w:val="00EF0429"/>
    <w:rsid w:val="00EF0C22"/>
    <w:rsid w:val="00EF2B24"/>
    <w:rsid w:val="00EF3A74"/>
    <w:rsid w:val="00EF53AB"/>
    <w:rsid w:val="00F005BE"/>
    <w:rsid w:val="00F146FF"/>
    <w:rsid w:val="00F14EB6"/>
    <w:rsid w:val="00F150E4"/>
    <w:rsid w:val="00F15818"/>
    <w:rsid w:val="00F171AB"/>
    <w:rsid w:val="00F1775E"/>
    <w:rsid w:val="00F208C1"/>
    <w:rsid w:val="00F21AB5"/>
    <w:rsid w:val="00F221C1"/>
    <w:rsid w:val="00F276A8"/>
    <w:rsid w:val="00F34316"/>
    <w:rsid w:val="00F37672"/>
    <w:rsid w:val="00F4205F"/>
    <w:rsid w:val="00F42DC1"/>
    <w:rsid w:val="00F4758B"/>
    <w:rsid w:val="00F50A0E"/>
    <w:rsid w:val="00F5384E"/>
    <w:rsid w:val="00F55CF7"/>
    <w:rsid w:val="00F57DD9"/>
    <w:rsid w:val="00F63623"/>
    <w:rsid w:val="00F63D28"/>
    <w:rsid w:val="00F646EE"/>
    <w:rsid w:val="00F72415"/>
    <w:rsid w:val="00F74826"/>
    <w:rsid w:val="00F74C0D"/>
    <w:rsid w:val="00F7585A"/>
    <w:rsid w:val="00F76D29"/>
    <w:rsid w:val="00F81F2D"/>
    <w:rsid w:val="00F82821"/>
    <w:rsid w:val="00F83211"/>
    <w:rsid w:val="00F86AA9"/>
    <w:rsid w:val="00F86FB9"/>
    <w:rsid w:val="00F90B21"/>
    <w:rsid w:val="00F96692"/>
    <w:rsid w:val="00F969BA"/>
    <w:rsid w:val="00F96E16"/>
    <w:rsid w:val="00F979D6"/>
    <w:rsid w:val="00FA3941"/>
    <w:rsid w:val="00FA68A9"/>
    <w:rsid w:val="00FB0547"/>
    <w:rsid w:val="00FB2090"/>
    <w:rsid w:val="00FB46ED"/>
    <w:rsid w:val="00FB590F"/>
    <w:rsid w:val="00FB6CBD"/>
    <w:rsid w:val="00FC3871"/>
    <w:rsid w:val="00FC5439"/>
    <w:rsid w:val="00FC6269"/>
    <w:rsid w:val="00FC6D1B"/>
    <w:rsid w:val="00FD2FCC"/>
    <w:rsid w:val="00FD3023"/>
    <w:rsid w:val="00FD44D1"/>
    <w:rsid w:val="00FE3C54"/>
    <w:rsid w:val="00FE4947"/>
    <w:rsid w:val="00FE5621"/>
    <w:rsid w:val="00FE72FC"/>
    <w:rsid w:val="00FF087E"/>
    <w:rsid w:val="00FF0EF4"/>
    <w:rsid w:val="00FF1B8D"/>
    <w:rsid w:val="00FF74BC"/>
    <w:rsid w:val="00FF7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4C9D9"/>
  <w15:chartTrackingRefBased/>
  <w15:docId w15:val="{00726BD1-75EC-0548-8C30-D788C1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7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1706"/>
  </w:style>
  <w:style w:type="paragraph" w:styleId="Footer">
    <w:name w:val="footer"/>
    <w:basedOn w:val="Normal"/>
    <w:link w:val="FooterChar"/>
    <w:uiPriority w:val="99"/>
    <w:unhideWhenUsed/>
    <w:rsid w:val="005217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1706"/>
  </w:style>
  <w:style w:type="paragraph" w:styleId="ListParagraph">
    <w:name w:val="List Paragraph"/>
    <w:basedOn w:val="Normal"/>
    <w:uiPriority w:val="34"/>
    <w:qFormat/>
    <w:rsid w:val="001B3FC7"/>
    <w:pPr>
      <w:ind w:left="720"/>
      <w:contextualSpacing/>
    </w:pPr>
  </w:style>
  <w:style w:type="paragraph" w:styleId="Revision">
    <w:name w:val="Revision"/>
    <w:hidden/>
    <w:uiPriority w:val="99"/>
    <w:semiHidden/>
    <w:rsid w:val="00FB46ED"/>
    <w:pPr>
      <w:spacing w:after="0" w:line="240" w:lineRule="auto"/>
    </w:pPr>
  </w:style>
  <w:style w:type="character" w:styleId="CommentReference">
    <w:name w:val="annotation reference"/>
    <w:basedOn w:val="DefaultParagraphFont"/>
    <w:uiPriority w:val="99"/>
    <w:semiHidden/>
    <w:unhideWhenUsed/>
    <w:rsid w:val="00FB46ED"/>
    <w:rPr>
      <w:sz w:val="16"/>
      <w:szCs w:val="16"/>
    </w:rPr>
  </w:style>
  <w:style w:type="paragraph" w:styleId="CommentText">
    <w:name w:val="annotation text"/>
    <w:basedOn w:val="Normal"/>
    <w:link w:val="CommentTextChar"/>
    <w:uiPriority w:val="99"/>
    <w:semiHidden/>
    <w:unhideWhenUsed/>
    <w:rsid w:val="00FB46ED"/>
    <w:pPr>
      <w:spacing w:line="240" w:lineRule="auto"/>
    </w:pPr>
    <w:rPr>
      <w:sz w:val="20"/>
      <w:szCs w:val="20"/>
    </w:rPr>
  </w:style>
  <w:style w:type="character" w:customStyle="1" w:styleId="CommentTextChar">
    <w:name w:val="Comment Text Char"/>
    <w:basedOn w:val="DefaultParagraphFont"/>
    <w:link w:val="CommentText"/>
    <w:uiPriority w:val="99"/>
    <w:semiHidden/>
    <w:rsid w:val="00FB46ED"/>
    <w:rPr>
      <w:sz w:val="20"/>
      <w:szCs w:val="20"/>
    </w:rPr>
  </w:style>
  <w:style w:type="paragraph" w:styleId="CommentSubject">
    <w:name w:val="annotation subject"/>
    <w:basedOn w:val="CommentText"/>
    <w:next w:val="CommentText"/>
    <w:link w:val="CommentSubjectChar"/>
    <w:uiPriority w:val="99"/>
    <w:semiHidden/>
    <w:unhideWhenUsed/>
    <w:rsid w:val="00FB46ED"/>
    <w:rPr>
      <w:b/>
      <w:bCs/>
    </w:rPr>
  </w:style>
  <w:style w:type="character" w:customStyle="1" w:styleId="CommentSubjectChar">
    <w:name w:val="Comment Subject Char"/>
    <w:basedOn w:val="CommentTextChar"/>
    <w:link w:val="CommentSubject"/>
    <w:uiPriority w:val="99"/>
    <w:semiHidden/>
    <w:rsid w:val="00FB46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onlinedoctranslator.com/en/?utm_source=onlinedoctranslator&amp;utm_medium=docx&amp;utm_campaign=attribution" TargetMode="External"/><Relationship Id="rId4" Type="http://schemas.openxmlformats.org/officeDocument/2006/relationships/settings" Target="settings.xml"/><Relationship Id="rId9" Type="http://schemas.openxmlformats.org/officeDocument/2006/relationships/hyperlink" Target="https://www.onlinedoctranslator.com/en/?utm_source=onlinedoctranslator&amp;utm_medium=docx&amp;utm_campaign=attribution" TargetMode="External"/><Relationship Id="rId14"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871C2-14E6-40C7-AD28-0D637F754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13</Pages>
  <Words>4690</Words>
  <Characters>26733</Characters>
  <Application>Microsoft Office Word</Application>
  <DocSecurity>0</DocSecurity>
  <Lines>222</Lines>
  <Paragraphs>62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CRUCHON Gilles</cp:lastModifiedBy>
  <cp:revision>494</cp:revision>
  <dcterms:created xsi:type="dcterms:W3CDTF">2022-10-08T09:05:00Z</dcterms:created>
  <dcterms:modified xsi:type="dcterms:W3CDTF">2022-10-09T16:13:00Z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2022-10-08T16:02:04Z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03f129ef-1388-4caa-855b-edac74a62f7c</vt:lpwstr>
  </property>
  <property fmtid="{D5CDD505-2E9C-101B-9397-08002B2CF9AE}" pid="8" name="MSIP_Label_bbfbbd0f-0666-461a-9212-afe773a25324_ContentBits">
    <vt:lpwstr>3</vt:lpwstr>
  </property>
</Properties>
</file>